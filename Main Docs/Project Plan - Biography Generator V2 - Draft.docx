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8819D" w14:textId="4D0F43EF" w:rsidR="009A5B2D" w:rsidRPr="003436CD" w:rsidRDefault="009A5B2D" w:rsidP="00BC7048">
      <w:pPr>
        <w:pStyle w:val="SRHberschrift3"/>
        <w:spacing w:line="240" w:lineRule="auto"/>
        <w:ind w:left="-567" w:right="-426"/>
        <w:rPr>
          <w:rFonts w:ascii="Times New Roman" w:eastAsia="Times New Roman" w:hAnsi="Times New Roman" w:cs="Times New Roman"/>
          <w:lang w:val="en-US"/>
        </w:rPr>
      </w:pPr>
    </w:p>
    <w:p w14:paraId="1EB2E318" w14:textId="77777777" w:rsidR="00940423" w:rsidRPr="003436CD" w:rsidRDefault="00940423" w:rsidP="00BC7048">
      <w:pPr>
        <w:pStyle w:val="SRHberschrift3"/>
        <w:spacing w:line="240" w:lineRule="auto"/>
        <w:ind w:left="-567" w:right="-426"/>
        <w:rPr>
          <w:rFonts w:ascii="Times New Roman" w:eastAsia="Times New Roman" w:hAnsi="Times New Roman" w:cs="Times New Roman"/>
          <w:lang w:val="en-US"/>
        </w:rPr>
      </w:pPr>
    </w:p>
    <w:p w14:paraId="3F8783C5" w14:textId="530F7ABF" w:rsidR="009A5B2D" w:rsidRPr="003436CD" w:rsidRDefault="009A5B2D" w:rsidP="00BC7048">
      <w:pPr>
        <w:pStyle w:val="SRHberschrift3"/>
        <w:spacing w:line="240" w:lineRule="auto"/>
        <w:ind w:left="-567" w:right="-426" w:firstLine="708"/>
        <w:rPr>
          <w:rFonts w:ascii="Times New Roman" w:eastAsia="Times New Roman" w:hAnsi="Times New Roman" w:cs="Times New Roman"/>
          <w:lang w:val="en-US"/>
        </w:rPr>
      </w:pPr>
      <w:r w:rsidRPr="003436CD">
        <w:rPr>
          <w:rFonts w:ascii="Times New Roman" w:hAnsi="Times New Roman" w:cs="Times New Roman"/>
          <w:noProof/>
          <w:lang w:val="de-DE" w:eastAsia="de-DE"/>
        </w:rPr>
        <w:drawing>
          <wp:anchor distT="0" distB="0" distL="114300" distR="114300" simplePos="0" relativeHeight="251658240" behindDoc="1" locked="1" layoutInCell="1" allowOverlap="1" wp14:anchorId="13E4C562" wp14:editId="7040D452">
            <wp:simplePos x="0" y="0"/>
            <wp:positionH relativeFrom="column">
              <wp:posOffset>-119380</wp:posOffset>
            </wp:positionH>
            <wp:positionV relativeFrom="page">
              <wp:posOffset>1002665</wp:posOffset>
            </wp:positionV>
            <wp:extent cx="809625" cy="626110"/>
            <wp:effectExtent l="0" t="0" r="9525" b="2540"/>
            <wp:wrapNone/>
            <wp:docPr id="3" name="SR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RH-Logo"/>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809625" cy="626110"/>
                    </a:xfrm>
                    <a:prstGeom prst="rect">
                      <a:avLst/>
                    </a:prstGeom>
                  </pic:spPr>
                </pic:pic>
              </a:graphicData>
            </a:graphic>
            <wp14:sizeRelH relativeFrom="margin">
              <wp14:pctWidth>0</wp14:pctWidth>
            </wp14:sizeRelH>
            <wp14:sizeRelV relativeFrom="margin">
              <wp14:pctHeight>0</wp14:pctHeight>
            </wp14:sizeRelV>
          </wp:anchor>
        </w:drawing>
      </w:r>
    </w:p>
    <w:p w14:paraId="6E5E7DF3" w14:textId="021E34D2" w:rsidR="009A5B2D" w:rsidRPr="003436CD" w:rsidRDefault="009A5B2D" w:rsidP="00BC7048">
      <w:pPr>
        <w:pStyle w:val="SRHberschrift3"/>
        <w:spacing w:line="240" w:lineRule="auto"/>
        <w:ind w:left="-567" w:right="-426"/>
        <w:rPr>
          <w:rFonts w:ascii="Times New Roman" w:eastAsia="Times New Roman" w:hAnsi="Times New Roman" w:cs="Times New Roman"/>
          <w:lang w:val="en-US"/>
        </w:rPr>
      </w:pPr>
    </w:p>
    <w:p w14:paraId="5BDD0679" w14:textId="494E33EA" w:rsidR="009A5B2D" w:rsidRPr="003436CD" w:rsidRDefault="009A5B2D" w:rsidP="00BC7048">
      <w:pPr>
        <w:pStyle w:val="SRHberschrift3"/>
        <w:spacing w:line="240" w:lineRule="auto"/>
        <w:ind w:left="-567" w:right="-426"/>
        <w:rPr>
          <w:rFonts w:ascii="Times New Roman" w:eastAsia="Times New Roman" w:hAnsi="Times New Roman" w:cs="Times New Roman"/>
          <w:lang w:val="en-US"/>
        </w:rPr>
      </w:pPr>
    </w:p>
    <w:p w14:paraId="0C1519B0" w14:textId="77777777" w:rsidR="00FC5F2A" w:rsidRPr="003436CD" w:rsidRDefault="00FC5F2A" w:rsidP="00BC7048">
      <w:pPr>
        <w:pStyle w:val="Title"/>
        <w:spacing w:after="160"/>
        <w:ind w:right="-426"/>
        <w:rPr>
          <w:rFonts w:ascii="Times New Roman" w:eastAsia="Times New Roman" w:hAnsi="Times New Roman" w:cs="Times New Roman"/>
          <w:color w:val="000000" w:themeColor="text1"/>
          <w:sz w:val="44"/>
          <w:szCs w:val="44"/>
        </w:rPr>
      </w:pPr>
    </w:p>
    <w:p w14:paraId="28427E41" w14:textId="77777777" w:rsidR="00920E5C" w:rsidRPr="003436CD" w:rsidRDefault="00920E5C" w:rsidP="00BC7048">
      <w:pPr>
        <w:spacing w:after="160" w:line="240" w:lineRule="auto"/>
        <w:ind w:left="-567" w:right="-426"/>
        <w:rPr>
          <w:rFonts w:ascii="Times New Roman" w:eastAsia="Times New Roman" w:hAnsi="Times New Roman" w:cs="Times New Roman"/>
        </w:rPr>
      </w:pPr>
    </w:p>
    <w:p w14:paraId="2E63C934" w14:textId="1D9CE569" w:rsidR="00920E5C" w:rsidRPr="003436CD" w:rsidRDefault="05459DF2" w:rsidP="00BC7048">
      <w:pPr>
        <w:pStyle w:val="Title"/>
        <w:spacing w:after="160"/>
        <w:ind w:left="-567" w:right="-426"/>
        <w:jc w:val="center"/>
        <w:rPr>
          <w:rFonts w:ascii="Times New Roman" w:eastAsia="Times New Roman" w:hAnsi="Times New Roman" w:cs="Times New Roman"/>
        </w:rPr>
      </w:pPr>
      <w:r w:rsidRPr="003436CD">
        <w:rPr>
          <w:rFonts w:ascii="Times New Roman" w:eastAsia="Times New Roman" w:hAnsi="Times New Roman" w:cs="Times New Roman"/>
        </w:rPr>
        <w:t>Case Study 1</w:t>
      </w:r>
    </w:p>
    <w:p w14:paraId="215875B7" w14:textId="77777777" w:rsidR="00835F0F" w:rsidRPr="003436CD" w:rsidRDefault="00835F0F" w:rsidP="00BC7048">
      <w:pPr>
        <w:spacing w:line="240" w:lineRule="auto"/>
        <w:ind w:left="-567" w:right="-426"/>
        <w:rPr>
          <w:rFonts w:ascii="Times New Roman" w:eastAsia="Times New Roman" w:hAnsi="Times New Roman" w:cs="Times New Roman"/>
        </w:rPr>
      </w:pPr>
    </w:p>
    <w:p w14:paraId="300BBEE3" w14:textId="7792023B" w:rsidR="00920E5C" w:rsidRPr="003436CD" w:rsidRDefault="5A276699" w:rsidP="00BC7048">
      <w:pPr>
        <w:pStyle w:val="Title"/>
        <w:spacing w:after="160"/>
        <w:ind w:left="-567" w:right="-426"/>
        <w:jc w:val="center"/>
        <w:rPr>
          <w:rFonts w:ascii="Times New Roman" w:eastAsia="Times New Roman" w:hAnsi="Times New Roman" w:cs="Times New Roman"/>
          <w:color w:val="DF4807" w:themeColor="accent1"/>
        </w:rPr>
      </w:pPr>
      <w:r w:rsidRPr="003436CD">
        <w:rPr>
          <w:rFonts w:ascii="Times New Roman" w:eastAsia="Times New Roman" w:hAnsi="Times New Roman" w:cs="Times New Roman"/>
          <w:color w:val="DF4807" w:themeColor="accent1"/>
        </w:rPr>
        <w:t>Biograph</w:t>
      </w:r>
      <w:r w:rsidR="007E552A" w:rsidRPr="003436CD">
        <w:rPr>
          <w:rFonts w:ascii="Times New Roman" w:eastAsia="Times New Roman" w:hAnsi="Times New Roman" w:cs="Times New Roman"/>
          <w:color w:val="DF4807" w:themeColor="accent1"/>
        </w:rPr>
        <w:t>y Generator Version 2</w:t>
      </w:r>
    </w:p>
    <w:p w14:paraId="29E9C319" w14:textId="77777777" w:rsidR="009E3A25" w:rsidRPr="003436CD" w:rsidRDefault="009E3A25" w:rsidP="00BC7048">
      <w:pPr>
        <w:spacing w:after="160" w:line="240" w:lineRule="auto"/>
        <w:ind w:left="-567" w:right="-426"/>
        <w:rPr>
          <w:rFonts w:ascii="Times New Roman" w:eastAsia="Times New Roman" w:hAnsi="Times New Roman" w:cs="Times New Roman"/>
        </w:rPr>
      </w:pPr>
    </w:p>
    <w:p w14:paraId="1F7C3461" w14:textId="77777777" w:rsidR="007877FE" w:rsidRPr="003436CD" w:rsidRDefault="007877FE" w:rsidP="00BC7048">
      <w:pPr>
        <w:spacing w:after="160" w:line="240" w:lineRule="auto"/>
        <w:ind w:left="-567" w:right="-426"/>
        <w:rPr>
          <w:rFonts w:ascii="Times New Roman" w:eastAsia="Times New Roman" w:hAnsi="Times New Roman" w:cs="Times New Roman"/>
        </w:rPr>
      </w:pPr>
    </w:p>
    <w:p w14:paraId="3B0B0289" w14:textId="77777777" w:rsidR="007877FE" w:rsidRPr="003436CD" w:rsidRDefault="007877FE" w:rsidP="00BC7048">
      <w:pPr>
        <w:spacing w:after="160" w:line="240" w:lineRule="auto"/>
        <w:ind w:left="-567" w:right="-426"/>
        <w:rPr>
          <w:rFonts w:ascii="Times New Roman" w:eastAsia="Times New Roman" w:hAnsi="Times New Roman" w:cs="Times New Roman"/>
        </w:rPr>
      </w:pPr>
    </w:p>
    <w:p w14:paraId="10968238" w14:textId="414B9C06" w:rsidR="00B63748" w:rsidRPr="003436CD" w:rsidRDefault="05459DF2" w:rsidP="00BC7048">
      <w:pPr>
        <w:pStyle w:val="Title"/>
        <w:spacing w:after="160"/>
        <w:ind w:left="-567" w:right="-426"/>
        <w:jc w:val="center"/>
        <w:rPr>
          <w:rFonts w:ascii="Times New Roman" w:eastAsia="Times New Roman" w:hAnsi="Times New Roman" w:cs="Times New Roman"/>
        </w:rPr>
      </w:pPr>
      <w:r w:rsidRPr="003436CD">
        <w:rPr>
          <w:rFonts w:ascii="Times New Roman" w:eastAsia="Times New Roman" w:hAnsi="Times New Roman" w:cs="Times New Roman"/>
        </w:rPr>
        <w:t>Project Plan Blueprint</w:t>
      </w:r>
      <w:r w:rsidR="007E552A" w:rsidRPr="003436CD">
        <w:rPr>
          <w:rFonts w:ascii="Times New Roman" w:eastAsia="Times New Roman" w:hAnsi="Times New Roman" w:cs="Times New Roman"/>
        </w:rPr>
        <w:t xml:space="preserve"> - Draft</w:t>
      </w:r>
    </w:p>
    <w:p w14:paraId="04E63622" w14:textId="77777777" w:rsidR="00B63748" w:rsidRPr="003436CD" w:rsidRDefault="00B63748" w:rsidP="00BC7048">
      <w:pPr>
        <w:spacing w:after="160" w:line="240" w:lineRule="auto"/>
        <w:ind w:left="-567" w:right="-426"/>
        <w:rPr>
          <w:rFonts w:ascii="Times New Roman" w:eastAsia="Times New Roman" w:hAnsi="Times New Roman" w:cs="Times New Roman"/>
        </w:rPr>
      </w:pPr>
    </w:p>
    <w:p w14:paraId="4FA063CF" w14:textId="37363187" w:rsidR="009E3A25" w:rsidRPr="003436CD" w:rsidRDefault="05459DF2" w:rsidP="00BC7048">
      <w:pPr>
        <w:pStyle w:val="Title"/>
        <w:spacing w:after="160"/>
        <w:ind w:left="-567" w:right="-426"/>
        <w:jc w:val="center"/>
        <w:rPr>
          <w:rFonts w:ascii="Times New Roman" w:eastAsia="Times New Roman" w:hAnsi="Times New Roman" w:cs="Times New Roman"/>
          <w:color w:val="DF4807" w:themeColor="accent1"/>
        </w:rPr>
      </w:pPr>
      <w:r w:rsidRPr="003436CD">
        <w:rPr>
          <w:rFonts w:ascii="Times New Roman" w:eastAsia="Times New Roman" w:hAnsi="Times New Roman" w:cs="Times New Roman"/>
          <w:color w:val="DF4807" w:themeColor="accent1"/>
        </w:rPr>
        <w:t>Team Members</w:t>
      </w:r>
    </w:p>
    <w:p w14:paraId="0EBDC416" w14:textId="73AB1DF4" w:rsidR="00B63748" w:rsidRPr="003436CD" w:rsidRDefault="64DA16B9" w:rsidP="00BC7048">
      <w:pPr>
        <w:pStyle w:val="Title"/>
        <w:spacing w:after="160"/>
        <w:ind w:left="-567" w:right="-426"/>
        <w:jc w:val="center"/>
        <w:rPr>
          <w:rFonts w:ascii="Times New Roman" w:eastAsia="Times New Roman" w:hAnsi="Times New Roman" w:cs="Times New Roman"/>
          <w:sz w:val="36"/>
          <w:szCs w:val="36"/>
          <w:lang w:val="en-US"/>
        </w:rPr>
      </w:pPr>
      <w:r w:rsidRPr="003436CD">
        <w:rPr>
          <w:rFonts w:ascii="Times New Roman" w:eastAsia="Times New Roman" w:hAnsi="Times New Roman" w:cs="Times New Roman"/>
          <w:sz w:val="36"/>
          <w:szCs w:val="36"/>
          <w:lang w:val="en-US"/>
        </w:rPr>
        <w:t xml:space="preserve">Mr. </w:t>
      </w:r>
      <w:r w:rsidR="007E552A" w:rsidRPr="003436CD">
        <w:rPr>
          <w:rFonts w:ascii="Times New Roman" w:eastAsia="Times New Roman" w:hAnsi="Times New Roman" w:cs="Times New Roman"/>
          <w:sz w:val="36"/>
          <w:szCs w:val="36"/>
          <w:lang w:val="en-US"/>
        </w:rPr>
        <w:t>Ashwith Anand Poojary</w:t>
      </w:r>
      <w:r w:rsidR="685A710A" w:rsidRPr="003436CD">
        <w:rPr>
          <w:rFonts w:ascii="Times New Roman" w:eastAsia="Times New Roman" w:hAnsi="Times New Roman" w:cs="Times New Roman"/>
          <w:sz w:val="36"/>
          <w:szCs w:val="36"/>
          <w:lang w:val="en-US"/>
        </w:rPr>
        <w:t xml:space="preserve"> </w:t>
      </w:r>
      <w:r w:rsidRPr="003436CD">
        <w:rPr>
          <w:rFonts w:ascii="Times New Roman" w:eastAsia="Times New Roman" w:hAnsi="Times New Roman" w:cs="Times New Roman"/>
          <w:sz w:val="36"/>
          <w:szCs w:val="36"/>
          <w:lang w:val="en-US"/>
        </w:rPr>
        <w:t>(110</w:t>
      </w:r>
      <w:r w:rsidR="53750AD7" w:rsidRPr="003436CD">
        <w:rPr>
          <w:rFonts w:ascii="Times New Roman" w:eastAsia="Times New Roman" w:hAnsi="Times New Roman" w:cs="Times New Roman"/>
          <w:sz w:val="36"/>
          <w:szCs w:val="36"/>
          <w:lang w:val="en-US"/>
        </w:rPr>
        <w:t>3</w:t>
      </w:r>
      <w:r w:rsidR="007E552A" w:rsidRPr="003436CD">
        <w:rPr>
          <w:rFonts w:ascii="Times New Roman" w:eastAsia="Times New Roman" w:hAnsi="Times New Roman" w:cs="Times New Roman"/>
          <w:sz w:val="36"/>
          <w:szCs w:val="36"/>
          <w:lang w:val="en-US"/>
        </w:rPr>
        <w:t>8008</w:t>
      </w:r>
      <w:r w:rsidRPr="003436CD">
        <w:rPr>
          <w:rFonts w:ascii="Times New Roman" w:eastAsia="Times New Roman" w:hAnsi="Times New Roman" w:cs="Times New Roman"/>
          <w:sz w:val="36"/>
          <w:szCs w:val="36"/>
          <w:lang w:val="en-US"/>
        </w:rPr>
        <w:t>)</w:t>
      </w:r>
    </w:p>
    <w:p w14:paraId="21184647" w14:textId="62E2E582" w:rsidR="00B63748" w:rsidRPr="003436CD" w:rsidRDefault="64DA16B9" w:rsidP="00BC7048">
      <w:pPr>
        <w:pStyle w:val="Title"/>
        <w:spacing w:after="160"/>
        <w:ind w:left="-567" w:right="-426"/>
        <w:jc w:val="center"/>
        <w:rPr>
          <w:rFonts w:ascii="Times New Roman" w:eastAsia="Times New Roman" w:hAnsi="Times New Roman" w:cs="Times New Roman"/>
          <w:sz w:val="36"/>
          <w:szCs w:val="36"/>
        </w:rPr>
      </w:pPr>
      <w:r w:rsidRPr="003436CD">
        <w:rPr>
          <w:rFonts w:ascii="Times New Roman" w:eastAsia="Times New Roman" w:hAnsi="Times New Roman" w:cs="Times New Roman"/>
          <w:sz w:val="36"/>
          <w:szCs w:val="36"/>
        </w:rPr>
        <w:t>M</w:t>
      </w:r>
      <w:r w:rsidR="007E552A" w:rsidRPr="003436CD">
        <w:rPr>
          <w:rFonts w:ascii="Times New Roman" w:eastAsia="Times New Roman" w:hAnsi="Times New Roman" w:cs="Times New Roman"/>
          <w:sz w:val="36"/>
          <w:szCs w:val="36"/>
        </w:rPr>
        <w:t>s</w:t>
      </w:r>
      <w:r w:rsidRPr="003436CD">
        <w:rPr>
          <w:rFonts w:ascii="Times New Roman" w:eastAsia="Times New Roman" w:hAnsi="Times New Roman" w:cs="Times New Roman"/>
          <w:sz w:val="36"/>
          <w:szCs w:val="36"/>
        </w:rPr>
        <w:t xml:space="preserve">. </w:t>
      </w:r>
      <w:r w:rsidR="007E552A" w:rsidRPr="003436CD">
        <w:rPr>
          <w:rFonts w:ascii="Times New Roman" w:eastAsia="Times New Roman" w:hAnsi="Times New Roman" w:cs="Times New Roman"/>
          <w:sz w:val="36"/>
          <w:szCs w:val="36"/>
        </w:rPr>
        <w:t>Muskaan Chhabra</w:t>
      </w:r>
      <w:r w:rsidR="685A710A" w:rsidRPr="003436CD">
        <w:rPr>
          <w:rFonts w:ascii="Times New Roman" w:eastAsia="Times New Roman" w:hAnsi="Times New Roman" w:cs="Times New Roman"/>
          <w:sz w:val="36"/>
          <w:szCs w:val="36"/>
        </w:rPr>
        <w:t xml:space="preserve"> </w:t>
      </w:r>
      <w:r w:rsidRPr="003436CD">
        <w:rPr>
          <w:rFonts w:ascii="Times New Roman" w:eastAsia="Times New Roman" w:hAnsi="Times New Roman" w:cs="Times New Roman"/>
          <w:sz w:val="36"/>
          <w:szCs w:val="36"/>
        </w:rPr>
        <w:t>(110</w:t>
      </w:r>
      <w:r w:rsidR="5C8C9D5E" w:rsidRPr="003436CD">
        <w:rPr>
          <w:rFonts w:ascii="Times New Roman" w:eastAsia="Times New Roman" w:hAnsi="Times New Roman" w:cs="Times New Roman"/>
          <w:sz w:val="36"/>
          <w:szCs w:val="36"/>
        </w:rPr>
        <w:t>3</w:t>
      </w:r>
      <w:r w:rsidR="007E552A" w:rsidRPr="003436CD">
        <w:rPr>
          <w:rFonts w:ascii="Times New Roman" w:eastAsia="Times New Roman" w:hAnsi="Times New Roman" w:cs="Times New Roman"/>
          <w:sz w:val="36"/>
          <w:szCs w:val="36"/>
        </w:rPr>
        <w:t>8196</w:t>
      </w:r>
      <w:r w:rsidRPr="003436CD">
        <w:rPr>
          <w:rFonts w:ascii="Times New Roman" w:eastAsia="Times New Roman" w:hAnsi="Times New Roman" w:cs="Times New Roman"/>
          <w:sz w:val="36"/>
          <w:szCs w:val="36"/>
        </w:rPr>
        <w:t>)</w:t>
      </w:r>
    </w:p>
    <w:p w14:paraId="16079F4C" w14:textId="29CEE50A" w:rsidR="009E3A25" w:rsidRPr="003436CD" w:rsidRDefault="64DA16B9" w:rsidP="00BC7048">
      <w:pPr>
        <w:pStyle w:val="Title"/>
        <w:spacing w:after="160"/>
        <w:ind w:left="-567" w:right="-426"/>
        <w:jc w:val="center"/>
        <w:rPr>
          <w:rFonts w:ascii="Times New Roman" w:eastAsia="Times New Roman" w:hAnsi="Times New Roman" w:cs="Times New Roman"/>
          <w:sz w:val="36"/>
          <w:szCs w:val="36"/>
          <w:lang w:val="en-US"/>
        </w:rPr>
      </w:pPr>
      <w:r w:rsidRPr="003436CD">
        <w:rPr>
          <w:rFonts w:ascii="Times New Roman" w:eastAsia="Times New Roman" w:hAnsi="Times New Roman" w:cs="Times New Roman"/>
          <w:sz w:val="36"/>
          <w:szCs w:val="36"/>
        </w:rPr>
        <w:t>M</w:t>
      </w:r>
      <w:r w:rsidR="28E514B6" w:rsidRPr="003436CD">
        <w:rPr>
          <w:rFonts w:ascii="Times New Roman" w:eastAsia="Times New Roman" w:hAnsi="Times New Roman" w:cs="Times New Roman"/>
          <w:sz w:val="36"/>
          <w:szCs w:val="36"/>
        </w:rPr>
        <w:t>r</w:t>
      </w:r>
      <w:r w:rsidRPr="003436CD">
        <w:rPr>
          <w:rFonts w:ascii="Times New Roman" w:eastAsia="Times New Roman" w:hAnsi="Times New Roman" w:cs="Times New Roman"/>
          <w:sz w:val="36"/>
          <w:szCs w:val="36"/>
        </w:rPr>
        <w:t xml:space="preserve">. </w:t>
      </w:r>
      <w:r w:rsidR="007E552A" w:rsidRPr="003436CD">
        <w:rPr>
          <w:rFonts w:ascii="Times New Roman" w:eastAsia="Times New Roman" w:hAnsi="Times New Roman" w:cs="Times New Roman"/>
          <w:sz w:val="36"/>
          <w:szCs w:val="36"/>
        </w:rPr>
        <w:t>Lakshith Reddy Baddula</w:t>
      </w:r>
      <w:r w:rsidR="685A710A" w:rsidRPr="003436CD">
        <w:rPr>
          <w:rFonts w:ascii="Times New Roman" w:eastAsia="Times New Roman" w:hAnsi="Times New Roman" w:cs="Times New Roman"/>
          <w:sz w:val="36"/>
          <w:szCs w:val="36"/>
        </w:rPr>
        <w:t xml:space="preserve"> </w:t>
      </w:r>
      <w:r w:rsidRPr="003436CD">
        <w:rPr>
          <w:rFonts w:ascii="Times New Roman" w:eastAsia="Times New Roman" w:hAnsi="Times New Roman" w:cs="Times New Roman"/>
          <w:sz w:val="36"/>
          <w:szCs w:val="36"/>
        </w:rPr>
        <w:t>(</w:t>
      </w:r>
      <w:r w:rsidR="209765DD" w:rsidRPr="003436CD">
        <w:rPr>
          <w:rFonts w:ascii="Times New Roman" w:eastAsia="Times New Roman" w:hAnsi="Times New Roman" w:cs="Times New Roman"/>
          <w:sz w:val="36"/>
          <w:szCs w:val="36"/>
        </w:rPr>
        <w:t>1103</w:t>
      </w:r>
      <w:r w:rsidR="007E552A" w:rsidRPr="003436CD">
        <w:rPr>
          <w:rFonts w:ascii="Times New Roman" w:eastAsia="Times New Roman" w:hAnsi="Times New Roman" w:cs="Times New Roman"/>
          <w:sz w:val="36"/>
          <w:szCs w:val="36"/>
        </w:rPr>
        <w:t>7634</w:t>
      </w:r>
      <w:r w:rsidRPr="003436CD">
        <w:rPr>
          <w:rFonts w:ascii="Times New Roman" w:eastAsia="Times New Roman" w:hAnsi="Times New Roman" w:cs="Times New Roman"/>
          <w:sz w:val="36"/>
          <w:szCs w:val="36"/>
        </w:rPr>
        <w:t>)</w:t>
      </w:r>
    </w:p>
    <w:p w14:paraId="7AC2E534" w14:textId="6EF3F1F7" w:rsidR="009E3A25" w:rsidRPr="003436CD" w:rsidRDefault="59B0EA3B" w:rsidP="00BC7048">
      <w:pPr>
        <w:pStyle w:val="Title"/>
        <w:spacing w:after="160"/>
        <w:ind w:left="-567" w:right="-426"/>
        <w:jc w:val="center"/>
        <w:rPr>
          <w:rFonts w:ascii="Times New Roman" w:eastAsia="Times New Roman" w:hAnsi="Times New Roman" w:cs="Times New Roman"/>
          <w:sz w:val="36"/>
          <w:szCs w:val="36"/>
          <w:lang w:val="en-US"/>
        </w:rPr>
      </w:pPr>
      <w:r w:rsidRPr="799239EE">
        <w:rPr>
          <w:rFonts w:ascii="Times New Roman" w:eastAsia="Times New Roman" w:hAnsi="Times New Roman" w:cs="Times New Roman"/>
          <w:sz w:val="36"/>
          <w:szCs w:val="36"/>
          <w:lang w:val="en-US"/>
        </w:rPr>
        <w:t>Ms.</w:t>
      </w:r>
      <w:r w:rsidR="32E797DF" w:rsidRPr="799239EE">
        <w:rPr>
          <w:rFonts w:ascii="Times New Roman" w:eastAsia="Times New Roman" w:hAnsi="Times New Roman" w:cs="Times New Roman"/>
          <w:sz w:val="36"/>
          <w:szCs w:val="36"/>
          <w:lang w:val="en-US"/>
        </w:rPr>
        <w:t xml:space="preserve"> </w:t>
      </w:r>
      <w:r w:rsidR="756F97F8" w:rsidRPr="799239EE">
        <w:rPr>
          <w:rFonts w:ascii="Times New Roman" w:eastAsia="Times New Roman" w:hAnsi="Times New Roman" w:cs="Times New Roman"/>
          <w:sz w:val="36"/>
          <w:szCs w:val="36"/>
          <w:lang w:val="en-US"/>
        </w:rPr>
        <w:t>Aadishree Borkar</w:t>
      </w:r>
      <w:r w:rsidR="6B8B5F1E" w:rsidRPr="799239EE">
        <w:rPr>
          <w:rFonts w:ascii="Times New Roman" w:eastAsia="Times New Roman" w:hAnsi="Times New Roman" w:cs="Times New Roman"/>
          <w:sz w:val="36"/>
          <w:szCs w:val="36"/>
          <w:lang w:val="en-US"/>
        </w:rPr>
        <w:t xml:space="preserve"> </w:t>
      </w:r>
      <w:r w:rsidR="32E797DF" w:rsidRPr="799239EE">
        <w:rPr>
          <w:rFonts w:ascii="Times New Roman" w:eastAsia="Times New Roman" w:hAnsi="Times New Roman" w:cs="Times New Roman"/>
          <w:sz w:val="36"/>
          <w:szCs w:val="36"/>
          <w:lang w:val="en-US"/>
        </w:rPr>
        <w:t>(</w:t>
      </w:r>
      <w:r w:rsidR="756F97F8" w:rsidRPr="799239EE">
        <w:rPr>
          <w:rFonts w:ascii="Times New Roman" w:eastAsia="Times New Roman" w:hAnsi="Times New Roman" w:cs="Times New Roman"/>
          <w:sz w:val="36"/>
          <w:szCs w:val="36"/>
          <w:lang w:val="en-US"/>
        </w:rPr>
        <w:t>11037522)</w:t>
      </w:r>
    </w:p>
    <w:p w14:paraId="3F851855" w14:textId="6DF99E6F" w:rsidR="007E552A" w:rsidRPr="003436CD" w:rsidRDefault="007E552A" w:rsidP="00BC7048">
      <w:pPr>
        <w:pStyle w:val="Title"/>
        <w:spacing w:after="160"/>
        <w:ind w:left="-567" w:right="-426"/>
        <w:jc w:val="center"/>
        <w:rPr>
          <w:rFonts w:ascii="Times New Roman" w:eastAsia="Times New Roman" w:hAnsi="Times New Roman" w:cs="Times New Roman"/>
          <w:lang w:val="en-US"/>
        </w:rPr>
      </w:pPr>
      <w:r w:rsidRPr="003436CD">
        <w:rPr>
          <w:rFonts w:ascii="Times New Roman" w:eastAsia="Times New Roman" w:hAnsi="Times New Roman" w:cs="Times New Roman"/>
          <w:sz w:val="36"/>
          <w:szCs w:val="36"/>
          <w:lang w:val="en-US"/>
        </w:rPr>
        <w:t>Mr. Rakesh Hadne Sreenath (11038138)</w:t>
      </w:r>
    </w:p>
    <w:p w14:paraId="6C09656E" w14:textId="77777777" w:rsidR="007E552A" w:rsidRPr="003436CD" w:rsidRDefault="007E552A" w:rsidP="00BC7048">
      <w:pPr>
        <w:spacing w:line="240" w:lineRule="auto"/>
        <w:rPr>
          <w:rFonts w:ascii="Times New Roman" w:hAnsi="Times New Roman" w:cs="Times New Roman"/>
          <w:lang w:val="en-US"/>
        </w:rPr>
      </w:pPr>
    </w:p>
    <w:p w14:paraId="26953089" w14:textId="77777777" w:rsidR="009E3A25" w:rsidRPr="003436CD" w:rsidRDefault="009E3A25" w:rsidP="00BC7048">
      <w:pPr>
        <w:pStyle w:val="SRHFlietext"/>
        <w:spacing w:after="160" w:line="240" w:lineRule="auto"/>
        <w:ind w:left="-567" w:right="-426"/>
        <w:rPr>
          <w:rFonts w:ascii="Times New Roman" w:eastAsia="Times New Roman" w:hAnsi="Times New Roman" w:cs="Times New Roman"/>
          <w:lang w:val="en-US"/>
        </w:rPr>
      </w:pPr>
    </w:p>
    <w:p w14:paraId="7CBC5DEB" w14:textId="616BE958" w:rsidR="009A5B2D" w:rsidRPr="003436CD" w:rsidRDefault="009A5B2D" w:rsidP="00BC7048">
      <w:pPr>
        <w:pStyle w:val="SRHFlietext"/>
        <w:spacing w:after="160" w:line="240" w:lineRule="auto"/>
        <w:ind w:left="-567" w:right="-426"/>
        <w:rPr>
          <w:rFonts w:ascii="Times New Roman" w:eastAsia="Times New Roman" w:hAnsi="Times New Roman" w:cs="Times New Roman"/>
          <w:lang w:val="en-US"/>
        </w:rPr>
      </w:pPr>
    </w:p>
    <w:p w14:paraId="5BDF9F40" w14:textId="77777777" w:rsidR="00612BA2" w:rsidRPr="003436CD" w:rsidRDefault="1704F68D" w:rsidP="00BC7048">
      <w:pPr>
        <w:pStyle w:val="SRHFlietext"/>
        <w:spacing w:after="160" w:line="240" w:lineRule="auto"/>
        <w:ind w:left="-567" w:right="-426"/>
        <w:jc w:val="center"/>
        <w:rPr>
          <w:rFonts w:ascii="Times New Roman" w:eastAsia="Times New Roman" w:hAnsi="Times New Roman" w:cs="Times New Roman"/>
          <w:sz w:val="30"/>
          <w:szCs w:val="30"/>
          <w:lang w:val="en-US"/>
        </w:rPr>
      </w:pPr>
      <w:r w:rsidRPr="003436CD">
        <w:rPr>
          <w:rFonts w:ascii="Times New Roman" w:eastAsia="Times New Roman" w:hAnsi="Times New Roman" w:cs="Times New Roman"/>
          <w:sz w:val="30"/>
          <w:szCs w:val="30"/>
          <w:lang w:val="en-US"/>
        </w:rPr>
        <w:t xml:space="preserve">Prof. Dr. Binh Vu </w:t>
      </w:r>
    </w:p>
    <w:p w14:paraId="6AC26181" w14:textId="1C400CBA" w:rsidR="003A177D" w:rsidRPr="003436CD" w:rsidRDefault="6BD353A6" w:rsidP="00BC7048">
      <w:pPr>
        <w:pStyle w:val="SRHFlietext"/>
        <w:spacing w:after="160" w:line="240" w:lineRule="auto"/>
        <w:ind w:left="-567" w:right="-426"/>
        <w:jc w:val="center"/>
        <w:rPr>
          <w:rFonts w:ascii="Times New Roman" w:eastAsia="Times New Roman" w:hAnsi="Times New Roman" w:cs="Times New Roman"/>
          <w:sz w:val="30"/>
          <w:szCs w:val="30"/>
          <w:lang w:val="en-US"/>
        </w:rPr>
      </w:pPr>
      <w:r w:rsidRPr="003436CD">
        <w:rPr>
          <w:rFonts w:ascii="Times New Roman" w:eastAsia="Times New Roman" w:hAnsi="Times New Roman" w:cs="Times New Roman"/>
          <w:sz w:val="30"/>
          <w:szCs w:val="30"/>
          <w:lang w:val="en-US"/>
        </w:rPr>
        <w:t>Applied Data Science and Analytics</w:t>
      </w:r>
      <w:r w:rsidR="003A177D" w:rsidRPr="003436CD">
        <w:rPr>
          <w:rFonts w:ascii="Times New Roman" w:eastAsia="Times New Roman" w:hAnsi="Times New Roman" w:cs="Times New Roman"/>
          <w:lang w:val="en-US"/>
        </w:rPr>
        <w:br w:type="page"/>
      </w:r>
    </w:p>
    <w:p w14:paraId="12A0E0C2" w14:textId="53A3725C" w:rsidR="00920E5C" w:rsidRPr="003436CD" w:rsidRDefault="05459DF2" w:rsidP="00BC7048">
      <w:pPr>
        <w:pStyle w:val="TOCHeading"/>
        <w:spacing w:before="0" w:after="160" w:line="240" w:lineRule="auto"/>
        <w:ind w:left="-567" w:right="-426"/>
        <w:rPr>
          <w:rFonts w:ascii="Times New Roman" w:eastAsia="Times New Roman" w:hAnsi="Times New Roman" w:cs="Times New Roman"/>
          <w:color w:val="DF4807" w:themeColor="accent1"/>
        </w:rPr>
      </w:pPr>
      <w:r w:rsidRPr="003436CD">
        <w:rPr>
          <w:rFonts w:ascii="Times New Roman" w:eastAsia="Times New Roman" w:hAnsi="Times New Roman" w:cs="Times New Roman"/>
          <w:color w:val="DF4807" w:themeColor="accent1"/>
        </w:rPr>
        <w:lastRenderedPageBreak/>
        <w:t>Document Approvals</w:t>
      </w:r>
    </w:p>
    <w:tbl>
      <w:tblPr>
        <w:tblW w:w="9520" w:type="dxa"/>
        <w:tblInd w:w="-5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410"/>
        <w:gridCol w:w="3260"/>
        <w:gridCol w:w="2410"/>
        <w:gridCol w:w="1440"/>
      </w:tblGrid>
      <w:tr w:rsidR="00DC6713" w:rsidRPr="003436CD" w14:paraId="0C53198E" w14:textId="77777777" w:rsidTr="6194A553">
        <w:trPr>
          <w:cantSplit/>
        </w:trPr>
        <w:tc>
          <w:tcPr>
            <w:tcW w:w="2410" w:type="dxa"/>
            <w:shd w:val="clear" w:color="auto" w:fill="DF4807" w:themeFill="accent1"/>
          </w:tcPr>
          <w:p w14:paraId="60BE94C1" w14:textId="77777777" w:rsidR="00920E5C" w:rsidRPr="003436CD" w:rsidRDefault="05459DF2" w:rsidP="00BC7048">
            <w:pPr>
              <w:pStyle w:val="BodyText"/>
              <w:jc w:val="both"/>
              <w:rPr>
                <w:rFonts w:ascii="Times New Roman" w:hAnsi="Times New Roman"/>
                <w:b/>
                <w:bCs/>
                <w:color w:val="FFFFFF"/>
              </w:rPr>
            </w:pPr>
            <w:r w:rsidRPr="003436CD">
              <w:rPr>
                <w:rFonts w:ascii="Times New Roman" w:hAnsi="Times New Roman"/>
                <w:b/>
                <w:bCs/>
                <w:color w:val="FFFFFF" w:themeColor="background1"/>
              </w:rPr>
              <w:t>Role</w:t>
            </w:r>
          </w:p>
        </w:tc>
        <w:tc>
          <w:tcPr>
            <w:tcW w:w="3260" w:type="dxa"/>
            <w:shd w:val="clear" w:color="auto" w:fill="DF4807" w:themeFill="accent1"/>
          </w:tcPr>
          <w:p w14:paraId="0A5D945F" w14:textId="77777777" w:rsidR="00920E5C" w:rsidRPr="003436CD" w:rsidRDefault="05459DF2" w:rsidP="00BC7048">
            <w:pPr>
              <w:pStyle w:val="BodyText"/>
              <w:jc w:val="both"/>
              <w:rPr>
                <w:rFonts w:ascii="Times New Roman" w:hAnsi="Times New Roman"/>
                <w:b/>
                <w:bCs/>
                <w:color w:val="FFFFFF"/>
              </w:rPr>
            </w:pPr>
            <w:r w:rsidRPr="003436CD">
              <w:rPr>
                <w:rFonts w:ascii="Times New Roman" w:hAnsi="Times New Roman"/>
                <w:b/>
                <w:bCs/>
                <w:color w:val="FFFFFF" w:themeColor="background1"/>
              </w:rPr>
              <w:t>Name</w:t>
            </w:r>
          </w:p>
        </w:tc>
        <w:tc>
          <w:tcPr>
            <w:tcW w:w="2410" w:type="dxa"/>
            <w:shd w:val="clear" w:color="auto" w:fill="DF4807" w:themeFill="accent1"/>
          </w:tcPr>
          <w:p w14:paraId="4311B556" w14:textId="3F002EC0" w:rsidR="00920E5C" w:rsidRPr="003436CD" w:rsidRDefault="05459DF2" w:rsidP="00BC7048">
            <w:pPr>
              <w:pStyle w:val="BodyText"/>
              <w:ind w:right="-426"/>
              <w:rPr>
                <w:rFonts w:ascii="Times New Roman" w:hAnsi="Times New Roman"/>
                <w:b/>
                <w:bCs/>
                <w:color w:val="FFFFFF"/>
              </w:rPr>
            </w:pPr>
            <w:r w:rsidRPr="003436CD">
              <w:rPr>
                <w:rFonts w:ascii="Times New Roman" w:hAnsi="Times New Roman"/>
                <w:b/>
                <w:bCs/>
                <w:color w:val="FFFFFF" w:themeColor="background1"/>
              </w:rPr>
              <w:t>Signature</w:t>
            </w:r>
          </w:p>
        </w:tc>
        <w:tc>
          <w:tcPr>
            <w:tcW w:w="1440" w:type="dxa"/>
            <w:shd w:val="clear" w:color="auto" w:fill="DF4807" w:themeFill="accent1"/>
          </w:tcPr>
          <w:p w14:paraId="19668042" w14:textId="77777777" w:rsidR="00920E5C" w:rsidRPr="003436CD" w:rsidRDefault="05459DF2" w:rsidP="00BC7048">
            <w:pPr>
              <w:pStyle w:val="BodyText"/>
              <w:jc w:val="both"/>
              <w:rPr>
                <w:rFonts w:ascii="Times New Roman" w:hAnsi="Times New Roman"/>
                <w:b/>
                <w:bCs/>
                <w:color w:val="FFFFFF"/>
              </w:rPr>
            </w:pPr>
            <w:r w:rsidRPr="003436CD">
              <w:rPr>
                <w:rFonts w:ascii="Times New Roman" w:hAnsi="Times New Roman"/>
                <w:b/>
                <w:bCs/>
                <w:color w:val="FFFFFF" w:themeColor="background1"/>
              </w:rPr>
              <w:t>Date</w:t>
            </w:r>
          </w:p>
        </w:tc>
      </w:tr>
      <w:tr w:rsidR="005F1F40" w:rsidRPr="003436CD" w14:paraId="7BD3E719" w14:textId="77777777" w:rsidTr="6194A553">
        <w:trPr>
          <w:cantSplit/>
        </w:trPr>
        <w:tc>
          <w:tcPr>
            <w:tcW w:w="2410" w:type="dxa"/>
          </w:tcPr>
          <w:p w14:paraId="6B080B30" w14:textId="77777777" w:rsidR="00920E5C" w:rsidRPr="003436CD" w:rsidRDefault="00920E5C" w:rsidP="00BC7048">
            <w:pPr>
              <w:pStyle w:val="BodyText"/>
              <w:jc w:val="both"/>
              <w:rPr>
                <w:rFonts w:ascii="Times New Roman" w:hAnsi="Times New Roman"/>
                <w:sz w:val="20"/>
              </w:rPr>
            </w:pPr>
          </w:p>
          <w:p w14:paraId="2EA22FE4" w14:textId="326C2D8A" w:rsidR="00920E5C" w:rsidRPr="003436CD" w:rsidRDefault="05459DF2" w:rsidP="00BC7048">
            <w:pPr>
              <w:pStyle w:val="BodyText"/>
              <w:jc w:val="both"/>
              <w:rPr>
                <w:rFonts w:ascii="Times New Roman" w:hAnsi="Times New Roman"/>
                <w:sz w:val="20"/>
              </w:rPr>
            </w:pPr>
            <w:r w:rsidRPr="003436CD">
              <w:rPr>
                <w:rFonts w:ascii="Times New Roman" w:hAnsi="Times New Roman"/>
                <w:sz w:val="20"/>
              </w:rPr>
              <w:t>External Stakeholder</w:t>
            </w:r>
          </w:p>
        </w:tc>
        <w:tc>
          <w:tcPr>
            <w:tcW w:w="3260" w:type="dxa"/>
            <w:vAlign w:val="center"/>
          </w:tcPr>
          <w:p w14:paraId="1F14169F" w14:textId="14011882" w:rsidR="00920E5C" w:rsidRPr="003436CD" w:rsidRDefault="2C998135" w:rsidP="00BC7048">
            <w:pPr>
              <w:pStyle w:val="BodyText"/>
              <w:jc w:val="both"/>
              <w:rPr>
                <w:rFonts w:ascii="Times New Roman" w:hAnsi="Times New Roman"/>
                <w:sz w:val="20"/>
              </w:rPr>
            </w:pPr>
            <w:r w:rsidRPr="003436CD">
              <w:rPr>
                <w:rFonts w:ascii="Times New Roman" w:hAnsi="Times New Roman"/>
                <w:sz w:val="20"/>
              </w:rPr>
              <w:t>Dr. Dennis Möbus</w:t>
            </w:r>
          </w:p>
        </w:tc>
        <w:tc>
          <w:tcPr>
            <w:tcW w:w="2410" w:type="dxa"/>
            <w:vAlign w:val="center"/>
          </w:tcPr>
          <w:p w14:paraId="60B48E9A" w14:textId="77777777" w:rsidR="00920E5C" w:rsidRPr="003436CD" w:rsidRDefault="00920E5C" w:rsidP="00BC7048">
            <w:pPr>
              <w:pStyle w:val="BodyText"/>
              <w:ind w:right="-426"/>
              <w:jc w:val="both"/>
              <w:rPr>
                <w:rFonts w:ascii="Times New Roman" w:hAnsi="Times New Roman"/>
                <w:sz w:val="20"/>
              </w:rPr>
            </w:pPr>
          </w:p>
        </w:tc>
        <w:tc>
          <w:tcPr>
            <w:tcW w:w="1440" w:type="dxa"/>
            <w:vAlign w:val="center"/>
          </w:tcPr>
          <w:p w14:paraId="09CF96AB" w14:textId="75888CB2" w:rsidR="00920E5C" w:rsidRPr="003436CD" w:rsidRDefault="008136EE" w:rsidP="00BC7048">
            <w:pPr>
              <w:pStyle w:val="BodyText"/>
              <w:jc w:val="both"/>
              <w:rPr>
                <w:rFonts w:ascii="Times New Roman" w:hAnsi="Times New Roman"/>
                <w:sz w:val="20"/>
              </w:rPr>
            </w:pPr>
            <w:r w:rsidRPr="003436CD">
              <w:rPr>
                <w:rFonts w:ascii="Times New Roman" w:hAnsi="Times New Roman"/>
                <w:sz w:val="20"/>
              </w:rPr>
              <w:t>16</w:t>
            </w:r>
            <w:r w:rsidR="14DD3870" w:rsidRPr="003436CD">
              <w:rPr>
                <w:rFonts w:ascii="Times New Roman" w:hAnsi="Times New Roman"/>
                <w:sz w:val="20"/>
              </w:rPr>
              <w:t>-</w:t>
            </w:r>
            <w:r w:rsidRPr="003436CD">
              <w:rPr>
                <w:rFonts w:ascii="Times New Roman" w:hAnsi="Times New Roman"/>
                <w:sz w:val="20"/>
              </w:rPr>
              <w:t>04</w:t>
            </w:r>
            <w:r w:rsidR="14DD3870" w:rsidRPr="003436CD">
              <w:rPr>
                <w:rFonts w:ascii="Times New Roman" w:hAnsi="Times New Roman"/>
                <w:sz w:val="20"/>
              </w:rPr>
              <w:t>-202</w:t>
            </w:r>
            <w:r w:rsidRPr="003436CD">
              <w:rPr>
                <w:rFonts w:ascii="Times New Roman" w:hAnsi="Times New Roman"/>
                <w:sz w:val="20"/>
              </w:rPr>
              <w:t>4</w:t>
            </w:r>
          </w:p>
        </w:tc>
      </w:tr>
      <w:tr w:rsidR="005F1F40" w:rsidRPr="003436CD" w14:paraId="313013E3" w14:textId="77777777" w:rsidTr="6194A553">
        <w:trPr>
          <w:cantSplit/>
        </w:trPr>
        <w:tc>
          <w:tcPr>
            <w:tcW w:w="2410" w:type="dxa"/>
            <w:vAlign w:val="center"/>
          </w:tcPr>
          <w:p w14:paraId="0B55A724" w14:textId="77777777" w:rsidR="008136EE" w:rsidRPr="003436CD" w:rsidRDefault="008136EE" w:rsidP="00BC7048">
            <w:pPr>
              <w:pStyle w:val="BodyText"/>
              <w:rPr>
                <w:rFonts w:ascii="Times New Roman" w:hAnsi="Times New Roman"/>
                <w:i/>
                <w:iCs/>
                <w:color w:val="008000"/>
                <w:sz w:val="20"/>
                <w:lang w:val="fr-FR"/>
              </w:rPr>
            </w:pPr>
          </w:p>
          <w:p w14:paraId="6FF9C9B2" w14:textId="77777777" w:rsidR="008136EE" w:rsidRPr="003436CD" w:rsidRDefault="008136EE" w:rsidP="00BC7048">
            <w:pPr>
              <w:pStyle w:val="BodyText"/>
              <w:rPr>
                <w:rFonts w:ascii="Times New Roman" w:hAnsi="Times New Roman"/>
                <w:color w:val="008000"/>
                <w:sz w:val="20"/>
                <w:lang w:val="fr-FR"/>
              </w:rPr>
            </w:pPr>
            <w:r w:rsidRPr="003436CD">
              <w:rPr>
                <w:rFonts w:ascii="Times New Roman" w:hAnsi="Times New Roman"/>
                <w:color w:val="000000" w:themeColor="text1"/>
                <w:sz w:val="20"/>
                <w:lang w:val="fr-FR"/>
              </w:rPr>
              <w:t>Internal Stakeholders</w:t>
            </w:r>
          </w:p>
        </w:tc>
        <w:tc>
          <w:tcPr>
            <w:tcW w:w="3260" w:type="dxa"/>
            <w:vAlign w:val="center"/>
          </w:tcPr>
          <w:p w14:paraId="75A49984" w14:textId="77777777" w:rsidR="008136EE" w:rsidRPr="003436CD" w:rsidRDefault="008136EE" w:rsidP="00BC7048">
            <w:pPr>
              <w:pStyle w:val="BodyText"/>
              <w:rPr>
                <w:rFonts w:ascii="Times New Roman" w:hAnsi="Times New Roman"/>
                <w:sz w:val="20"/>
                <w:lang w:val="fr-FR"/>
              </w:rPr>
            </w:pPr>
            <w:r w:rsidRPr="003436CD">
              <w:rPr>
                <w:rFonts w:ascii="Times New Roman" w:hAnsi="Times New Roman"/>
                <w:sz w:val="20"/>
                <w:lang w:val="fr-FR"/>
              </w:rPr>
              <w:t xml:space="preserve">Prof. Dr. Binh Vu </w:t>
            </w:r>
          </w:p>
          <w:p w14:paraId="5CBBA5A7" w14:textId="1B0DA5F6" w:rsidR="008136EE" w:rsidRPr="003436CD" w:rsidRDefault="008136EE" w:rsidP="00BC7048">
            <w:pPr>
              <w:pStyle w:val="BodyText"/>
              <w:rPr>
                <w:rFonts w:ascii="Times New Roman" w:hAnsi="Times New Roman"/>
                <w:sz w:val="20"/>
                <w:lang w:val="fr-FR"/>
              </w:rPr>
            </w:pPr>
            <w:r w:rsidRPr="003436CD">
              <w:rPr>
                <w:rFonts w:ascii="Times New Roman" w:hAnsi="Times New Roman"/>
                <w:sz w:val="20"/>
                <w:lang w:val="fr-FR"/>
              </w:rPr>
              <w:t xml:space="preserve">Prof. Dr. Swati Chandna </w:t>
            </w:r>
          </w:p>
        </w:tc>
        <w:tc>
          <w:tcPr>
            <w:tcW w:w="2410" w:type="dxa"/>
            <w:vAlign w:val="center"/>
          </w:tcPr>
          <w:p w14:paraId="25CED867" w14:textId="77777777" w:rsidR="008136EE" w:rsidRPr="003436CD" w:rsidRDefault="008136EE" w:rsidP="00BC7048">
            <w:pPr>
              <w:pStyle w:val="BodyText"/>
              <w:ind w:right="-426"/>
              <w:jc w:val="both"/>
              <w:rPr>
                <w:rFonts w:ascii="Times New Roman" w:hAnsi="Times New Roman"/>
                <w:color w:val="008000"/>
                <w:sz w:val="20"/>
                <w:lang w:val="fr-FR"/>
              </w:rPr>
            </w:pPr>
          </w:p>
        </w:tc>
        <w:tc>
          <w:tcPr>
            <w:tcW w:w="1440" w:type="dxa"/>
            <w:vAlign w:val="center"/>
          </w:tcPr>
          <w:p w14:paraId="0B50AE01" w14:textId="248017EA" w:rsidR="008136EE" w:rsidRPr="003436CD" w:rsidRDefault="008136EE" w:rsidP="00BC7048">
            <w:pPr>
              <w:pStyle w:val="BodyText"/>
              <w:jc w:val="both"/>
              <w:rPr>
                <w:rFonts w:ascii="Times New Roman" w:hAnsi="Times New Roman"/>
                <w:color w:val="008000"/>
                <w:sz w:val="20"/>
              </w:rPr>
            </w:pPr>
            <w:r w:rsidRPr="003436CD">
              <w:rPr>
                <w:rFonts w:ascii="Times New Roman" w:hAnsi="Times New Roman"/>
                <w:sz w:val="20"/>
              </w:rPr>
              <w:t>16-04-2024</w:t>
            </w:r>
          </w:p>
        </w:tc>
      </w:tr>
      <w:tr w:rsidR="005F1F40" w:rsidRPr="003436CD" w14:paraId="0B76CC96" w14:textId="77777777" w:rsidTr="6194A553">
        <w:trPr>
          <w:cantSplit/>
        </w:trPr>
        <w:tc>
          <w:tcPr>
            <w:tcW w:w="2410" w:type="dxa"/>
          </w:tcPr>
          <w:p w14:paraId="1CB4F2AB" w14:textId="77777777" w:rsidR="008136EE" w:rsidRPr="003436CD" w:rsidRDefault="008136EE" w:rsidP="00BC7048">
            <w:pPr>
              <w:pStyle w:val="BodyText"/>
              <w:rPr>
                <w:rFonts w:ascii="Times New Roman" w:hAnsi="Times New Roman"/>
                <w:sz w:val="20"/>
              </w:rPr>
            </w:pPr>
          </w:p>
          <w:p w14:paraId="37860DC7" w14:textId="2CF0608E" w:rsidR="008136EE" w:rsidRPr="003436CD" w:rsidRDefault="008136EE" w:rsidP="00BC7048">
            <w:pPr>
              <w:pStyle w:val="BodyText"/>
              <w:rPr>
                <w:rFonts w:ascii="Times New Roman" w:hAnsi="Times New Roman"/>
                <w:sz w:val="20"/>
              </w:rPr>
            </w:pPr>
            <w:r w:rsidRPr="003436CD">
              <w:rPr>
                <w:rFonts w:ascii="Times New Roman" w:hAnsi="Times New Roman"/>
                <w:sz w:val="20"/>
              </w:rPr>
              <w:t>Technical Advisors</w:t>
            </w:r>
          </w:p>
        </w:tc>
        <w:tc>
          <w:tcPr>
            <w:tcW w:w="3260" w:type="dxa"/>
            <w:vAlign w:val="center"/>
          </w:tcPr>
          <w:p w14:paraId="00028CD3" w14:textId="77777777" w:rsidR="008136EE" w:rsidRPr="003436CD" w:rsidRDefault="008136EE" w:rsidP="00BC7048">
            <w:pPr>
              <w:pStyle w:val="BodyText"/>
              <w:jc w:val="both"/>
              <w:rPr>
                <w:rFonts w:ascii="Times New Roman" w:hAnsi="Times New Roman"/>
                <w:sz w:val="20"/>
                <w:lang w:val="it-IT"/>
              </w:rPr>
            </w:pPr>
            <w:r w:rsidRPr="003436CD">
              <w:rPr>
                <w:rFonts w:ascii="Times New Roman" w:hAnsi="Times New Roman"/>
                <w:sz w:val="20"/>
                <w:lang w:val="it-IT"/>
              </w:rPr>
              <w:t>Sina Mehraeen</w:t>
            </w:r>
          </w:p>
          <w:p w14:paraId="2CCB6DC0" w14:textId="6E210A81" w:rsidR="008136EE" w:rsidRPr="003436CD" w:rsidRDefault="008136EE" w:rsidP="00BC7048">
            <w:pPr>
              <w:pStyle w:val="BodyText"/>
              <w:jc w:val="both"/>
              <w:rPr>
                <w:rFonts w:ascii="Times New Roman" w:hAnsi="Times New Roman"/>
                <w:sz w:val="20"/>
                <w:lang w:val="it-IT"/>
              </w:rPr>
            </w:pPr>
            <w:r w:rsidRPr="003436CD">
              <w:rPr>
                <w:rFonts w:ascii="Times New Roman" w:hAnsi="Times New Roman"/>
                <w:sz w:val="20"/>
                <w:lang w:val="it-IT"/>
              </w:rPr>
              <w:t>Dr. Kamelia Reshadi</w:t>
            </w:r>
          </w:p>
        </w:tc>
        <w:tc>
          <w:tcPr>
            <w:tcW w:w="2410" w:type="dxa"/>
            <w:vAlign w:val="center"/>
          </w:tcPr>
          <w:p w14:paraId="133E2C27" w14:textId="77777777" w:rsidR="008136EE" w:rsidRPr="003436CD" w:rsidRDefault="008136EE" w:rsidP="00BC7048">
            <w:pPr>
              <w:pStyle w:val="BodyText"/>
              <w:ind w:right="-426"/>
              <w:jc w:val="both"/>
              <w:rPr>
                <w:rFonts w:ascii="Times New Roman" w:hAnsi="Times New Roman"/>
                <w:sz w:val="20"/>
                <w:lang w:val="it-IT"/>
              </w:rPr>
            </w:pPr>
          </w:p>
        </w:tc>
        <w:tc>
          <w:tcPr>
            <w:tcW w:w="1440" w:type="dxa"/>
            <w:vAlign w:val="center"/>
          </w:tcPr>
          <w:p w14:paraId="53309FFF" w14:textId="455386F2" w:rsidR="008136EE" w:rsidRPr="003436CD" w:rsidRDefault="008136EE" w:rsidP="00BC7048">
            <w:pPr>
              <w:pStyle w:val="BodyText"/>
              <w:jc w:val="both"/>
              <w:rPr>
                <w:rFonts w:ascii="Times New Roman" w:hAnsi="Times New Roman"/>
                <w:sz w:val="20"/>
                <w:lang w:val="de-DE"/>
              </w:rPr>
            </w:pPr>
            <w:r w:rsidRPr="003436CD">
              <w:rPr>
                <w:rFonts w:ascii="Times New Roman" w:hAnsi="Times New Roman"/>
                <w:sz w:val="20"/>
              </w:rPr>
              <w:t>16-04-2024</w:t>
            </w:r>
          </w:p>
        </w:tc>
      </w:tr>
      <w:tr w:rsidR="005F1F40" w:rsidRPr="003436CD" w14:paraId="6FD7498E" w14:textId="77777777" w:rsidTr="6194A553">
        <w:trPr>
          <w:cantSplit/>
        </w:trPr>
        <w:tc>
          <w:tcPr>
            <w:tcW w:w="2410" w:type="dxa"/>
          </w:tcPr>
          <w:p w14:paraId="5723A7FE" w14:textId="77777777" w:rsidR="008136EE" w:rsidRPr="003436CD" w:rsidRDefault="008136EE" w:rsidP="00BC7048">
            <w:pPr>
              <w:pStyle w:val="BodyText"/>
              <w:rPr>
                <w:rFonts w:ascii="Times New Roman" w:hAnsi="Times New Roman"/>
                <w:sz w:val="20"/>
                <w:lang w:val="de-DE"/>
              </w:rPr>
            </w:pPr>
          </w:p>
          <w:p w14:paraId="67934CE3" w14:textId="64CE3DBF" w:rsidR="008136EE" w:rsidRPr="003436CD" w:rsidRDefault="008136EE" w:rsidP="00BC7048">
            <w:pPr>
              <w:pStyle w:val="BodyText"/>
              <w:rPr>
                <w:rFonts w:ascii="Times New Roman" w:hAnsi="Times New Roman"/>
                <w:sz w:val="20"/>
              </w:rPr>
            </w:pPr>
            <w:r w:rsidRPr="003436CD">
              <w:rPr>
                <w:rFonts w:ascii="Times New Roman" w:hAnsi="Times New Roman"/>
                <w:sz w:val="20"/>
              </w:rPr>
              <w:t>Product Owner</w:t>
            </w:r>
          </w:p>
        </w:tc>
        <w:tc>
          <w:tcPr>
            <w:tcW w:w="3260" w:type="dxa"/>
            <w:vAlign w:val="center"/>
          </w:tcPr>
          <w:p w14:paraId="498417A1" w14:textId="2A93EED8" w:rsidR="008136EE" w:rsidRPr="003436CD" w:rsidRDefault="008136EE"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407B6E61" w14:textId="5DBAE23A" w:rsidR="008136EE" w:rsidRPr="003436CD" w:rsidRDefault="008136EE"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5D914F73" w14:textId="29EEE3AA" w:rsidR="008136EE" w:rsidRPr="003436CD" w:rsidRDefault="008136EE"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12D23A18" w14:textId="548FBF3F" w:rsidR="008136EE" w:rsidRPr="003436CD" w:rsidRDefault="008136EE"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18F99BB9" w14:textId="0AABC696" w:rsidR="008136EE" w:rsidRPr="003436CD" w:rsidRDefault="008136EE" w:rsidP="00BC7048">
            <w:pPr>
              <w:pStyle w:val="BodyText"/>
              <w:rPr>
                <w:rFonts w:ascii="Times New Roman" w:hAnsi="Times New Roman"/>
                <w:sz w:val="20"/>
                <w:lang w:val="en-US"/>
              </w:rPr>
            </w:pPr>
            <w:r w:rsidRPr="003436CD">
              <w:rPr>
                <w:rFonts w:ascii="Times New Roman" w:hAnsi="Times New Roman"/>
                <w:sz w:val="20"/>
                <w:lang w:val="en-US"/>
              </w:rPr>
              <w:t>Mr. Rakesh Hadne Sreenath</w:t>
            </w:r>
          </w:p>
        </w:tc>
        <w:tc>
          <w:tcPr>
            <w:tcW w:w="2410" w:type="dxa"/>
            <w:vAlign w:val="center"/>
          </w:tcPr>
          <w:p w14:paraId="3AD7DA54" w14:textId="77777777" w:rsidR="008136EE" w:rsidRPr="003436CD" w:rsidRDefault="008136EE" w:rsidP="00BC7048">
            <w:pPr>
              <w:pStyle w:val="BodyText"/>
              <w:ind w:right="-426"/>
              <w:jc w:val="both"/>
              <w:rPr>
                <w:rFonts w:ascii="Times New Roman" w:hAnsi="Times New Roman"/>
                <w:sz w:val="20"/>
              </w:rPr>
            </w:pPr>
          </w:p>
        </w:tc>
        <w:tc>
          <w:tcPr>
            <w:tcW w:w="1440" w:type="dxa"/>
            <w:vAlign w:val="center"/>
          </w:tcPr>
          <w:p w14:paraId="05DFA55B" w14:textId="32E4700A" w:rsidR="008136EE" w:rsidRPr="003436CD" w:rsidRDefault="008136EE" w:rsidP="00BC7048">
            <w:pPr>
              <w:pStyle w:val="BodyText"/>
              <w:jc w:val="both"/>
              <w:rPr>
                <w:rFonts w:ascii="Times New Roman" w:hAnsi="Times New Roman"/>
                <w:sz w:val="20"/>
              </w:rPr>
            </w:pPr>
            <w:r w:rsidRPr="003436CD">
              <w:rPr>
                <w:rFonts w:ascii="Times New Roman" w:hAnsi="Times New Roman"/>
                <w:sz w:val="20"/>
              </w:rPr>
              <w:t>16-04-2024</w:t>
            </w:r>
          </w:p>
        </w:tc>
      </w:tr>
      <w:tr w:rsidR="005F1F40" w:rsidRPr="003436CD" w14:paraId="0E652997" w14:textId="77777777" w:rsidTr="6194A553">
        <w:trPr>
          <w:cantSplit/>
        </w:trPr>
        <w:tc>
          <w:tcPr>
            <w:tcW w:w="2410" w:type="dxa"/>
          </w:tcPr>
          <w:p w14:paraId="660797FE" w14:textId="77777777" w:rsidR="008136EE" w:rsidRPr="003436CD" w:rsidRDefault="008136EE" w:rsidP="00BC7048">
            <w:pPr>
              <w:pStyle w:val="BodyText"/>
              <w:rPr>
                <w:rFonts w:ascii="Times New Roman" w:hAnsi="Times New Roman"/>
                <w:sz w:val="20"/>
              </w:rPr>
            </w:pPr>
          </w:p>
          <w:p w14:paraId="312DC0F3" w14:textId="0DF0B2CA" w:rsidR="008136EE" w:rsidRPr="003436CD" w:rsidRDefault="008136EE" w:rsidP="00BC7048">
            <w:pPr>
              <w:pStyle w:val="BodyText"/>
              <w:rPr>
                <w:rFonts w:ascii="Times New Roman" w:hAnsi="Times New Roman"/>
                <w:sz w:val="20"/>
              </w:rPr>
            </w:pPr>
            <w:r w:rsidRPr="003436CD">
              <w:rPr>
                <w:rFonts w:ascii="Times New Roman" w:hAnsi="Times New Roman"/>
                <w:sz w:val="20"/>
              </w:rPr>
              <w:t>Scrum Master</w:t>
            </w:r>
          </w:p>
        </w:tc>
        <w:tc>
          <w:tcPr>
            <w:tcW w:w="3260" w:type="dxa"/>
            <w:vAlign w:val="center"/>
          </w:tcPr>
          <w:p w14:paraId="44B3D65D" w14:textId="77777777" w:rsidR="008136EE" w:rsidRPr="003436CD" w:rsidRDefault="008136EE"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42338AC5" w14:textId="77777777" w:rsidR="008136EE" w:rsidRPr="003436CD" w:rsidRDefault="008136EE"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4E5F915D" w14:textId="77777777" w:rsidR="008136EE" w:rsidRPr="003436CD" w:rsidRDefault="008136EE"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435888E8" w14:textId="77777777" w:rsidR="008136EE" w:rsidRPr="003436CD" w:rsidRDefault="008136EE"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43500790" w14:textId="36890A3E" w:rsidR="008136EE" w:rsidRPr="003436CD" w:rsidRDefault="008136EE" w:rsidP="00BC7048">
            <w:pPr>
              <w:pStyle w:val="BodyText"/>
              <w:jc w:val="both"/>
              <w:rPr>
                <w:rFonts w:ascii="Times New Roman" w:hAnsi="Times New Roman"/>
                <w:color w:val="008000"/>
                <w:sz w:val="20"/>
              </w:rPr>
            </w:pPr>
            <w:r w:rsidRPr="003436CD">
              <w:rPr>
                <w:rFonts w:ascii="Times New Roman" w:hAnsi="Times New Roman"/>
                <w:sz w:val="20"/>
                <w:lang w:val="en-US"/>
              </w:rPr>
              <w:t>Mr. Rakesh Hadne Sreenath</w:t>
            </w:r>
          </w:p>
        </w:tc>
        <w:tc>
          <w:tcPr>
            <w:tcW w:w="2410" w:type="dxa"/>
            <w:vAlign w:val="center"/>
          </w:tcPr>
          <w:p w14:paraId="703EFE9E" w14:textId="77777777" w:rsidR="008136EE" w:rsidRPr="003436CD" w:rsidRDefault="008136EE" w:rsidP="00BC7048">
            <w:pPr>
              <w:pStyle w:val="BodyText"/>
              <w:ind w:right="-426"/>
              <w:jc w:val="both"/>
              <w:rPr>
                <w:rFonts w:ascii="Times New Roman" w:hAnsi="Times New Roman"/>
                <w:color w:val="008000"/>
                <w:sz w:val="20"/>
              </w:rPr>
            </w:pPr>
          </w:p>
        </w:tc>
        <w:tc>
          <w:tcPr>
            <w:tcW w:w="1440" w:type="dxa"/>
            <w:vAlign w:val="center"/>
          </w:tcPr>
          <w:p w14:paraId="3BBAF566" w14:textId="2B4BA234" w:rsidR="008136EE" w:rsidRPr="003436CD" w:rsidRDefault="008136EE" w:rsidP="00BC7048">
            <w:pPr>
              <w:pStyle w:val="BodyText"/>
              <w:jc w:val="both"/>
              <w:rPr>
                <w:rFonts w:ascii="Times New Roman" w:hAnsi="Times New Roman"/>
                <w:color w:val="008000"/>
                <w:sz w:val="20"/>
              </w:rPr>
            </w:pPr>
            <w:r w:rsidRPr="003436CD">
              <w:rPr>
                <w:rFonts w:ascii="Times New Roman" w:hAnsi="Times New Roman"/>
                <w:sz w:val="20"/>
              </w:rPr>
              <w:t>16-04-2024</w:t>
            </w:r>
          </w:p>
        </w:tc>
      </w:tr>
      <w:tr w:rsidR="005F1F40" w:rsidRPr="003436CD" w14:paraId="005C38FA" w14:textId="77777777" w:rsidTr="6194A553">
        <w:trPr>
          <w:cantSplit/>
        </w:trPr>
        <w:tc>
          <w:tcPr>
            <w:tcW w:w="2410" w:type="dxa"/>
          </w:tcPr>
          <w:p w14:paraId="6D51DD76" w14:textId="77777777" w:rsidR="008136EE" w:rsidRPr="003436CD" w:rsidRDefault="008136EE" w:rsidP="00BC7048">
            <w:pPr>
              <w:pStyle w:val="BodyText"/>
              <w:rPr>
                <w:rFonts w:ascii="Times New Roman" w:hAnsi="Times New Roman"/>
                <w:sz w:val="20"/>
              </w:rPr>
            </w:pPr>
          </w:p>
          <w:p w14:paraId="59F95009" w14:textId="4C5ED658" w:rsidR="008136EE" w:rsidRPr="003436CD" w:rsidRDefault="008136EE" w:rsidP="00BC7048">
            <w:pPr>
              <w:pStyle w:val="BodyText"/>
              <w:rPr>
                <w:rFonts w:ascii="Times New Roman" w:hAnsi="Times New Roman"/>
                <w:sz w:val="20"/>
              </w:rPr>
            </w:pPr>
            <w:r w:rsidRPr="003436CD">
              <w:rPr>
                <w:rFonts w:ascii="Times New Roman" w:hAnsi="Times New Roman"/>
                <w:sz w:val="20"/>
              </w:rPr>
              <w:t>Scrum Team</w:t>
            </w:r>
          </w:p>
        </w:tc>
        <w:tc>
          <w:tcPr>
            <w:tcW w:w="3260" w:type="dxa"/>
            <w:vAlign w:val="center"/>
          </w:tcPr>
          <w:p w14:paraId="5857493A" w14:textId="77777777" w:rsidR="008136EE" w:rsidRPr="003436CD" w:rsidRDefault="008136EE"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27A112C2" w14:textId="77777777" w:rsidR="008136EE" w:rsidRPr="003436CD" w:rsidRDefault="008136EE"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69596A66" w14:textId="77777777" w:rsidR="008136EE" w:rsidRPr="003436CD" w:rsidRDefault="008136EE"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2653C7AA" w14:textId="77777777" w:rsidR="008136EE" w:rsidRPr="003436CD" w:rsidRDefault="008136EE"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4C803C5D" w14:textId="771F7ADA" w:rsidR="008136EE" w:rsidRPr="003436CD" w:rsidRDefault="008136EE" w:rsidP="00BC7048">
            <w:pPr>
              <w:pStyle w:val="BodyText"/>
              <w:jc w:val="both"/>
              <w:rPr>
                <w:rFonts w:ascii="Times New Roman" w:hAnsi="Times New Roman"/>
                <w:sz w:val="20"/>
              </w:rPr>
            </w:pPr>
            <w:r w:rsidRPr="003436CD">
              <w:rPr>
                <w:rFonts w:ascii="Times New Roman" w:hAnsi="Times New Roman"/>
                <w:sz w:val="20"/>
                <w:lang w:val="en-US"/>
              </w:rPr>
              <w:t>Mr. Rakesh Hadne Sreenath</w:t>
            </w:r>
          </w:p>
        </w:tc>
        <w:tc>
          <w:tcPr>
            <w:tcW w:w="2410" w:type="dxa"/>
            <w:vAlign w:val="center"/>
          </w:tcPr>
          <w:p w14:paraId="6E98A67B" w14:textId="77777777" w:rsidR="008136EE" w:rsidRPr="003436CD" w:rsidRDefault="008136EE" w:rsidP="00BC7048">
            <w:pPr>
              <w:pStyle w:val="BodyText"/>
              <w:ind w:right="-426"/>
              <w:jc w:val="both"/>
              <w:rPr>
                <w:rFonts w:ascii="Times New Roman" w:hAnsi="Times New Roman"/>
                <w:sz w:val="20"/>
              </w:rPr>
            </w:pPr>
          </w:p>
        </w:tc>
        <w:tc>
          <w:tcPr>
            <w:tcW w:w="1440" w:type="dxa"/>
            <w:vAlign w:val="center"/>
          </w:tcPr>
          <w:p w14:paraId="7137AFB2" w14:textId="6269C9FD" w:rsidR="008136EE" w:rsidRPr="003436CD" w:rsidRDefault="008136EE" w:rsidP="00BC7048">
            <w:pPr>
              <w:pStyle w:val="BodyText"/>
              <w:jc w:val="both"/>
              <w:rPr>
                <w:rFonts w:ascii="Times New Roman" w:hAnsi="Times New Roman"/>
                <w:sz w:val="20"/>
              </w:rPr>
            </w:pPr>
            <w:r w:rsidRPr="003436CD">
              <w:rPr>
                <w:rFonts w:ascii="Times New Roman" w:hAnsi="Times New Roman"/>
                <w:sz w:val="20"/>
              </w:rPr>
              <w:t>16-04-2024</w:t>
            </w:r>
          </w:p>
        </w:tc>
      </w:tr>
    </w:tbl>
    <w:p w14:paraId="0EAA081B" w14:textId="77777777" w:rsidR="00940423" w:rsidRPr="003436CD" w:rsidRDefault="00940423" w:rsidP="00F76567">
      <w:pPr>
        <w:pStyle w:val="TOCHeading"/>
        <w:spacing w:before="0" w:after="160" w:line="240" w:lineRule="auto"/>
        <w:ind w:right="-426"/>
        <w:rPr>
          <w:rFonts w:ascii="Times New Roman" w:eastAsia="Times New Roman" w:hAnsi="Times New Roman" w:cs="Times New Roman"/>
          <w:color w:val="DF4807" w:themeColor="accent1"/>
        </w:rPr>
      </w:pPr>
    </w:p>
    <w:p w14:paraId="7C386228" w14:textId="181A9BCF" w:rsidR="00F76567" w:rsidRPr="003436CD" w:rsidRDefault="3CE3C56B" w:rsidP="00F76567">
      <w:pPr>
        <w:pStyle w:val="TOCHeading"/>
        <w:spacing w:before="0" w:after="160" w:line="240" w:lineRule="auto"/>
        <w:ind w:right="-426"/>
        <w:rPr>
          <w:rFonts w:ascii="Times New Roman" w:eastAsia="Times New Roman" w:hAnsi="Times New Roman" w:cs="Times New Roman"/>
          <w:color w:val="DF4807" w:themeColor="accent1"/>
        </w:rPr>
      </w:pPr>
      <w:r w:rsidRPr="003436CD">
        <w:rPr>
          <w:rFonts w:ascii="Times New Roman" w:eastAsia="Times New Roman" w:hAnsi="Times New Roman" w:cs="Times New Roman"/>
          <w:color w:val="DF4807" w:themeColor="accent1"/>
        </w:rPr>
        <w:t>Roles:</w:t>
      </w:r>
    </w:p>
    <w:tbl>
      <w:tblPr>
        <w:tblStyle w:val="TableGrid"/>
        <w:tblW w:w="9547" w:type="dxa"/>
        <w:tblInd w:w="-572" w:type="dxa"/>
        <w:tblLook w:val="04A0" w:firstRow="1" w:lastRow="0" w:firstColumn="1" w:lastColumn="0" w:noHBand="0" w:noVBand="1"/>
      </w:tblPr>
      <w:tblGrid>
        <w:gridCol w:w="1023"/>
        <w:gridCol w:w="2498"/>
        <w:gridCol w:w="2499"/>
        <w:gridCol w:w="3527"/>
      </w:tblGrid>
      <w:tr w:rsidR="00DC222C" w:rsidRPr="003436CD" w14:paraId="01AEAE22" w14:textId="77777777" w:rsidTr="799239EE">
        <w:trPr>
          <w:trHeight w:val="253"/>
        </w:trPr>
        <w:tc>
          <w:tcPr>
            <w:tcW w:w="1023" w:type="dxa"/>
            <w:shd w:val="clear" w:color="auto" w:fill="DF4807" w:themeFill="accent1"/>
          </w:tcPr>
          <w:p w14:paraId="146178DF" w14:textId="4B319C59" w:rsidR="0081090A" w:rsidRPr="003436CD" w:rsidRDefault="7CAD16F6" w:rsidP="00BC7048">
            <w:pPr>
              <w:spacing w:line="240" w:lineRule="auto"/>
              <w:ind w:left="-567" w:right="-426"/>
              <w:jc w:val="center"/>
              <w:rPr>
                <w:rFonts w:ascii="Times New Roman" w:eastAsia="Times New Roman" w:hAnsi="Times New Roman" w:cs="Times New Roman"/>
                <w:b/>
                <w:bCs/>
                <w:color w:val="FFFFFF" w:themeColor="background1"/>
                <w:sz w:val="22"/>
                <w:szCs w:val="22"/>
              </w:rPr>
            </w:pPr>
            <w:r w:rsidRPr="003436CD">
              <w:rPr>
                <w:rFonts w:ascii="Times New Roman" w:eastAsia="Times New Roman" w:hAnsi="Times New Roman" w:cs="Times New Roman"/>
                <w:b/>
                <w:bCs/>
                <w:color w:val="FFFFFF" w:themeColor="background1"/>
                <w:sz w:val="22"/>
                <w:szCs w:val="22"/>
              </w:rPr>
              <w:t>Sprints</w:t>
            </w:r>
          </w:p>
        </w:tc>
        <w:tc>
          <w:tcPr>
            <w:tcW w:w="2498" w:type="dxa"/>
            <w:shd w:val="clear" w:color="auto" w:fill="DF4807" w:themeFill="accent1"/>
          </w:tcPr>
          <w:p w14:paraId="7A66B1EA" w14:textId="1DC7CFF5" w:rsidR="0081090A" w:rsidRPr="003436CD" w:rsidRDefault="7CAD16F6" w:rsidP="00BC7048">
            <w:pPr>
              <w:spacing w:line="240" w:lineRule="auto"/>
              <w:ind w:right="34"/>
              <w:jc w:val="center"/>
              <w:rPr>
                <w:rFonts w:ascii="Times New Roman" w:eastAsia="Times New Roman" w:hAnsi="Times New Roman" w:cs="Times New Roman"/>
                <w:b/>
                <w:bCs/>
                <w:color w:val="FFFFFF" w:themeColor="background1"/>
                <w:sz w:val="22"/>
                <w:szCs w:val="22"/>
              </w:rPr>
            </w:pPr>
            <w:r w:rsidRPr="003436CD">
              <w:rPr>
                <w:rFonts w:ascii="Times New Roman" w:eastAsia="Times New Roman" w:hAnsi="Times New Roman" w:cs="Times New Roman"/>
                <w:b/>
                <w:bCs/>
                <w:color w:val="FFFFFF" w:themeColor="background1"/>
                <w:sz w:val="22"/>
                <w:szCs w:val="22"/>
              </w:rPr>
              <w:t>Product Owner</w:t>
            </w:r>
          </w:p>
        </w:tc>
        <w:tc>
          <w:tcPr>
            <w:tcW w:w="2499" w:type="dxa"/>
            <w:shd w:val="clear" w:color="auto" w:fill="DF4807" w:themeFill="accent1"/>
          </w:tcPr>
          <w:p w14:paraId="50C452F8" w14:textId="55600871" w:rsidR="0081090A" w:rsidRPr="003436CD" w:rsidRDefault="7CAD16F6" w:rsidP="00BC7048">
            <w:pPr>
              <w:spacing w:line="240" w:lineRule="auto"/>
              <w:jc w:val="center"/>
              <w:rPr>
                <w:rFonts w:ascii="Times New Roman" w:eastAsia="Times New Roman" w:hAnsi="Times New Roman" w:cs="Times New Roman"/>
                <w:b/>
                <w:bCs/>
                <w:color w:val="FFFFFF" w:themeColor="background1"/>
                <w:sz w:val="22"/>
                <w:szCs w:val="22"/>
              </w:rPr>
            </w:pPr>
            <w:r w:rsidRPr="003436CD">
              <w:rPr>
                <w:rFonts w:ascii="Times New Roman" w:eastAsia="Times New Roman" w:hAnsi="Times New Roman" w:cs="Times New Roman"/>
                <w:b/>
                <w:bCs/>
                <w:color w:val="FFFFFF" w:themeColor="background1"/>
                <w:sz w:val="22"/>
                <w:szCs w:val="22"/>
              </w:rPr>
              <w:t>Scrum Master</w:t>
            </w:r>
          </w:p>
        </w:tc>
        <w:tc>
          <w:tcPr>
            <w:tcW w:w="3527" w:type="dxa"/>
            <w:shd w:val="clear" w:color="auto" w:fill="DF4807" w:themeFill="accent1"/>
          </w:tcPr>
          <w:p w14:paraId="16AFE2C4" w14:textId="516DD614" w:rsidR="0081090A" w:rsidRPr="003436CD" w:rsidRDefault="7CAD16F6" w:rsidP="00BC7048">
            <w:pPr>
              <w:spacing w:line="240" w:lineRule="auto"/>
              <w:jc w:val="center"/>
              <w:rPr>
                <w:rFonts w:ascii="Times New Roman" w:eastAsia="Times New Roman" w:hAnsi="Times New Roman" w:cs="Times New Roman"/>
                <w:b/>
                <w:bCs/>
                <w:color w:val="FFFFFF" w:themeColor="background1"/>
                <w:sz w:val="22"/>
                <w:szCs w:val="22"/>
              </w:rPr>
            </w:pPr>
            <w:r w:rsidRPr="003436CD">
              <w:rPr>
                <w:rFonts w:ascii="Times New Roman" w:eastAsia="Times New Roman" w:hAnsi="Times New Roman" w:cs="Times New Roman"/>
                <w:b/>
                <w:bCs/>
                <w:color w:val="FFFFFF" w:themeColor="background1"/>
                <w:sz w:val="22"/>
                <w:szCs w:val="22"/>
              </w:rPr>
              <w:t>Scrum Team</w:t>
            </w:r>
          </w:p>
        </w:tc>
      </w:tr>
      <w:tr w:rsidR="00257198" w:rsidRPr="003436CD" w14:paraId="433FECAF" w14:textId="77777777" w:rsidTr="799239EE">
        <w:trPr>
          <w:trHeight w:val="273"/>
        </w:trPr>
        <w:tc>
          <w:tcPr>
            <w:tcW w:w="1023" w:type="dxa"/>
          </w:tcPr>
          <w:p w14:paraId="255B11B7" w14:textId="09BBF453" w:rsidR="003D4739" w:rsidRPr="003436CD" w:rsidRDefault="43D87D8B" w:rsidP="00BC7048">
            <w:pPr>
              <w:spacing w:line="240" w:lineRule="auto"/>
              <w:ind w:left="-567" w:right="-426"/>
              <w:rPr>
                <w:rFonts w:ascii="Times New Roman" w:eastAsia="Times New Roman" w:hAnsi="Times New Roman" w:cs="Times New Roman"/>
              </w:rPr>
            </w:pPr>
            <w:r w:rsidRPr="003436CD">
              <w:rPr>
                <w:rFonts w:ascii="Times New Roman" w:eastAsia="Times New Roman" w:hAnsi="Times New Roman" w:cs="Times New Roman"/>
              </w:rPr>
              <w:t xml:space="preserve">          </w:t>
            </w:r>
            <w:r w:rsidR="0E062D49" w:rsidRPr="003436CD">
              <w:rPr>
                <w:rFonts w:ascii="Times New Roman" w:eastAsia="Times New Roman" w:hAnsi="Times New Roman" w:cs="Times New Roman"/>
              </w:rPr>
              <w:t>Sprin</w:t>
            </w:r>
            <w:r w:rsidR="45567798" w:rsidRPr="003436CD">
              <w:rPr>
                <w:rFonts w:ascii="Times New Roman" w:eastAsia="Times New Roman" w:hAnsi="Times New Roman" w:cs="Times New Roman"/>
              </w:rPr>
              <w:t xml:space="preserve">t </w:t>
            </w:r>
            <w:r w:rsidR="0E062D49" w:rsidRPr="003436CD">
              <w:rPr>
                <w:rFonts w:ascii="Times New Roman" w:eastAsia="Times New Roman" w:hAnsi="Times New Roman" w:cs="Times New Roman"/>
              </w:rPr>
              <w:t>1</w:t>
            </w:r>
          </w:p>
        </w:tc>
        <w:tc>
          <w:tcPr>
            <w:tcW w:w="2498" w:type="dxa"/>
          </w:tcPr>
          <w:p w14:paraId="31C35846" w14:textId="53886EA1" w:rsidR="003D4739" w:rsidRPr="003436CD" w:rsidRDefault="0E062D49" w:rsidP="00BC7048">
            <w:pPr>
              <w:spacing w:line="240" w:lineRule="auto"/>
              <w:ind w:right="34"/>
              <w:rPr>
                <w:rFonts w:ascii="Times New Roman" w:eastAsia="Times New Roman" w:hAnsi="Times New Roman" w:cs="Times New Roman"/>
              </w:rPr>
            </w:pPr>
            <w:r w:rsidRPr="003436CD">
              <w:rPr>
                <w:rFonts w:ascii="Times New Roman" w:eastAsia="Times New Roman" w:hAnsi="Times New Roman" w:cs="Times New Roman"/>
                <w:lang w:val="en-US"/>
              </w:rPr>
              <w:t xml:space="preserve">Mr. </w:t>
            </w:r>
            <w:r w:rsidR="00633EEA" w:rsidRPr="003436CD">
              <w:rPr>
                <w:rFonts w:ascii="Times New Roman" w:hAnsi="Times New Roman" w:cs="Times New Roman"/>
                <w:lang w:val="en-US"/>
              </w:rPr>
              <w:t>Rakesh Hadne Sreenath</w:t>
            </w:r>
          </w:p>
        </w:tc>
        <w:tc>
          <w:tcPr>
            <w:tcW w:w="2499" w:type="dxa"/>
          </w:tcPr>
          <w:p w14:paraId="2E1E4827" w14:textId="15CF3E69" w:rsidR="003D4739" w:rsidRPr="003436CD" w:rsidRDefault="0E062D49" w:rsidP="00BC7048">
            <w:pPr>
              <w:spacing w:line="240" w:lineRule="auto"/>
              <w:rPr>
                <w:rFonts w:ascii="Times New Roman" w:eastAsia="Times New Roman" w:hAnsi="Times New Roman" w:cs="Times New Roman"/>
              </w:rPr>
            </w:pPr>
            <w:r w:rsidRPr="003436CD">
              <w:rPr>
                <w:rFonts w:ascii="Times New Roman" w:eastAsia="Times New Roman" w:hAnsi="Times New Roman" w:cs="Times New Roman"/>
              </w:rPr>
              <w:t xml:space="preserve">Mr. </w:t>
            </w:r>
            <w:r w:rsidR="00633EEA" w:rsidRPr="003436CD">
              <w:rPr>
                <w:rFonts w:ascii="Times New Roman" w:hAnsi="Times New Roman" w:cs="Times New Roman"/>
                <w:lang w:val="en-US"/>
              </w:rPr>
              <w:t>Ashwith Anand Poojary</w:t>
            </w:r>
          </w:p>
        </w:tc>
        <w:tc>
          <w:tcPr>
            <w:tcW w:w="3527" w:type="dxa"/>
          </w:tcPr>
          <w:p w14:paraId="5A05FFA8" w14:textId="77777777" w:rsidR="00633EEA" w:rsidRPr="003436CD" w:rsidRDefault="00633EEA"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36F9411F" w14:textId="77777777" w:rsidR="00633EEA" w:rsidRPr="003436CD" w:rsidRDefault="00633EEA"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5AC2C806" w14:textId="31A82228" w:rsidR="001849E5" w:rsidRPr="003436CD" w:rsidRDefault="00633EEA" w:rsidP="00BC7048">
            <w:pPr>
              <w:pStyle w:val="BodyText"/>
              <w:rPr>
                <w:rFonts w:ascii="Times New Roman" w:hAnsi="Times New Roman"/>
                <w:sz w:val="20"/>
                <w:lang w:val="en-US"/>
              </w:rPr>
            </w:pPr>
            <w:r w:rsidRPr="003436CD">
              <w:rPr>
                <w:rFonts w:ascii="Times New Roman" w:hAnsi="Times New Roman"/>
                <w:sz w:val="20"/>
                <w:lang w:val="en-US"/>
              </w:rPr>
              <w:t>Ms. Aadishree Borkar</w:t>
            </w:r>
          </w:p>
        </w:tc>
      </w:tr>
      <w:tr w:rsidR="00257198" w:rsidRPr="003436CD" w14:paraId="6488631C" w14:textId="77777777" w:rsidTr="799239EE">
        <w:trPr>
          <w:trHeight w:val="253"/>
        </w:trPr>
        <w:tc>
          <w:tcPr>
            <w:tcW w:w="1023" w:type="dxa"/>
          </w:tcPr>
          <w:p w14:paraId="0667DD0E" w14:textId="0C37063A" w:rsidR="0081090A" w:rsidRPr="003436CD" w:rsidRDefault="2616C7E7" w:rsidP="00BC7048">
            <w:pPr>
              <w:spacing w:line="240" w:lineRule="auto"/>
              <w:ind w:left="-567" w:right="-426"/>
              <w:rPr>
                <w:rFonts w:ascii="Times New Roman" w:eastAsia="Times New Roman" w:hAnsi="Times New Roman" w:cs="Times New Roman"/>
              </w:rPr>
            </w:pPr>
            <w:r w:rsidRPr="003436CD">
              <w:rPr>
                <w:rFonts w:ascii="Times New Roman" w:eastAsia="Times New Roman" w:hAnsi="Times New Roman" w:cs="Times New Roman"/>
              </w:rPr>
              <w:t xml:space="preserve">          </w:t>
            </w:r>
            <w:r w:rsidR="7CAD16F6" w:rsidRPr="003436CD">
              <w:rPr>
                <w:rFonts w:ascii="Times New Roman" w:eastAsia="Times New Roman" w:hAnsi="Times New Roman" w:cs="Times New Roman"/>
              </w:rPr>
              <w:t>Sprin</w:t>
            </w:r>
            <w:r w:rsidR="5AF3FF3F" w:rsidRPr="003436CD">
              <w:rPr>
                <w:rFonts w:ascii="Times New Roman" w:eastAsia="Times New Roman" w:hAnsi="Times New Roman" w:cs="Times New Roman"/>
              </w:rPr>
              <w:t>t</w:t>
            </w:r>
            <w:r w:rsidR="00D65989" w:rsidRPr="003436CD">
              <w:rPr>
                <w:rFonts w:ascii="Times New Roman" w:eastAsia="Times New Roman" w:hAnsi="Times New Roman" w:cs="Times New Roman"/>
              </w:rPr>
              <w:t xml:space="preserve"> </w:t>
            </w:r>
            <w:r w:rsidR="7CAD16F6" w:rsidRPr="003436CD">
              <w:rPr>
                <w:rFonts w:ascii="Times New Roman" w:eastAsia="Times New Roman" w:hAnsi="Times New Roman" w:cs="Times New Roman"/>
              </w:rPr>
              <w:t>2</w:t>
            </w:r>
          </w:p>
        </w:tc>
        <w:tc>
          <w:tcPr>
            <w:tcW w:w="2498" w:type="dxa"/>
          </w:tcPr>
          <w:p w14:paraId="59980FA4" w14:textId="470CB6C2" w:rsidR="0081090A" w:rsidRPr="003436CD" w:rsidRDefault="00633EEA"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tc>
        <w:tc>
          <w:tcPr>
            <w:tcW w:w="2499" w:type="dxa"/>
          </w:tcPr>
          <w:p w14:paraId="399CF134" w14:textId="44574F44" w:rsidR="0081090A" w:rsidRPr="003436CD" w:rsidRDefault="16178C1B" w:rsidP="00BC7048">
            <w:pPr>
              <w:spacing w:line="240" w:lineRule="auto"/>
              <w:rPr>
                <w:rFonts w:ascii="Times New Roman" w:eastAsia="Times New Roman" w:hAnsi="Times New Roman" w:cs="Times New Roman"/>
              </w:rPr>
            </w:pPr>
            <w:r w:rsidRPr="003436CD">
              <w:rPr>
                <w:rFonts w:ascii="Times New Roman" w:eastAsia="Times New Roman" w:hAnsi="Times New Roman" w:cs="Times New Roman"/>
                <w:szCs w:val="20"/>
                <w:lang w:val="en-US"/>
              </w:rPr>
              <w:t>M</w:t>
            </w:r>
            <w:r w:rsidRPr="003436CD">
              <w:rPr>
                <w:rFonts w:ascii="Times New Roman" w:hAnsi="Times New Roman" w:cs="Times New Roman"/>
                <w:lang w:val="en-US"/>
              </w:rPr>
              <w:t>s</w:t>
            </w:r>
            <w:r w:rsidRPr="799239EE">
              <w:rPr>
                <w:rFonts w:ascii="Times New Roman" w:eastAsia="Times New Roman" w:hAnsi="Times New Roman" w:cs="Times New Roman"/>
                <w:lang w:val="en-US"/>
              </w:rPr>
              <w:t>.</w:t>
            </w:r>
            <w:r w:rsidR="5601FA21" w:rsidRPr="003436CD">
              <w:rPr>
                <w:rFonts w:ascii="Times New Roman" w:eastAsia="Times New Roman" w:hAnsi="Times New Roman" w:cs="Times New Roman"/>
                <w:szCs w:val="20"/>
                <w:lang w:val="en-US"/>
              </w:rPr>
              <w:t xml:space="preserve"> </w:t>
            </w:r>
            <w:r w:rsidR="5601FA21" w:rsidRPr="799239EE">
              <w:rPr>
                <w:rFonts w:ascii="Times New Roman" w:hAnsi="Times New Roman" w:cs="Times New Roman"/>
                <w:lang w:val="en-US"/>
              </w:rPr>
              <w:t>Aadishree Borkar</w:t>
            </w:r>
          </w:p>
        </w:tc>
        <w:tc>
          <w:tcPr>
            <w:tcW w:w="3527" w:type="dxa"/>
          </w:tcPr>
          <w:p w14:paraId="24E65016" w14:textId="77777777"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rPr>
              <w:t xml:space="preserve">Mr. </w:t>
            </w:r>
            <w:r w:rsidRPr="003436CD">
              <w:rPr>
                <w:rFonts w:ascii="Times New Roman" w:hAnsi="Times New Roman" w:cs="Times New Roman"/>
                <w:lang w:val="en-US"/>
              </w:rPr>
              <w:t>Ashwith Anand Poojary</w:t>
            </w:r>
          </w:p>
          <w:p w14:paraId="329B2652" w14:textId="77777777"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lang w:val="en-US"/>
              </w:rPr>
              <w:t xml:space="preserve">Mr. </w:t>
            </w:r>
            <w:r w:rsidRPr="003436CD">
              <w:rPr>
                <w:rFonts w:ascii="Times New Roman" w:hAnsi="Times New Roman" w:cs="Times New Roman"/>
                <w:lang w:val="en-US"/>
              </w:rPr>
              <w:t>Rakesh Hadne Sreenath</w:t>
            </w:r>
          </w:p>
          <w:p w14:paraId="54DE1D93" w14:textId="0519F8D3" w:rsidR="00633EEA" w:rsidRPr="003436CD" w:rsidRDefault="00633EEA"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tc>
      </w:tr>
      <w:tr w:rsidR="00257198" w:rsidRPr="003436CD" w14:paraId="0B69C54F" w14:textId="77777777" w:rsidTr="799239EE">
        <w:trPr>
          <w:trHeight w:val="253"/>
        </w:trPr>
        <w:tc>
          <w:tcPr>
            <w:tcW w:w="1023" w:type="dxa"/>
          </w:tcPr>
          <w:p w14:paraId="5F4F05B5" w14:textId="1E3EEA69" w:rsidR="00633EEA" w:rsidRPr="003436CD" w:rsidRDefault="7BB3C7D7" w:rsidP="00BC7048">
            <w:pPr>
              <w:spacing w:line="240" w:lineRule="auto"/>
              <w:ind w:left="-567" w:right="-426"/>
              <w:rPr>
                <w:rFonts w:ascii="Times New Roman" w:eastAsia="Times New Roman" w:hAnsi="Times New Roman" w:cs="Times New Roman"/>
              </w:rPr>
            </w:pPr>
            <w:r w:rsidRPr="003436CD">
              <w:rPr>
                <w:rFonts w:ascii="Times New Roman" w:eastAsia="Times New Roman" w:hAnsi="Times New Roman" w:cs="Times New Roman"/>
              </w:rPr>
              <w:t xml:space="preserve">          </w:t>
            </w:r>
            <w:r w:rsidR="00633EEA" w:rsidRPr="003436CD">
              <w:rPr>
                <w:rFonts w:ascii="Times New Roman" w:eastAsia="Times New Roman" w:hAnsi="Times New Roman" w:cs="Times New Roman"/>
              </w:rPr>
              <w:t>Sprin</w:t>
            </w:r>
            <w:r w:rsidR="6087D385" w:rsidRPr="003436CD">
              <w:rPr>
                <w:rFonts w:ascii="Times New Roman" w:eastAsia="Times New Roman" w:hAnsi="Times New Roman" w:cs="Times New Roman"/>
              </w:rPr>
              <w:t xml:space="preserve">t </w:t>
            </w:r>
            <w:r w:rsidR="00633EEA" w:rsidRPr="003436CD">
              <w:rPr>
                <w:rFonts w:ascii="Times New Roman" w:eastAsia="Times New Roman" w:hAnsi="Times New Roman" w:cs="Times New Roman"/>
              </w:rPr>
              <w:t>3</w:t>
            </w:r>
          </w:p>
        </w:tc>
        <w:tc>
          <w:tcPr>
            <w:tcW w:w="2498" w:type="dxa"/>
          </w:tcPr>
          <w:p w14:paraId="759AD71A" w14:textId="60E8966E" w:rsidR="00633EEA" w:rsidRPr="003436CD" w:rsidRDefault="00633EEA" w:rsidP="00BC7048">
            <w:pPr>
              <w:spacing w:line="240" w:lineRule="auto"/>
              <w:ind w:right="34"/>
              <w:rPr>
                <w:rFonts w:ascii="Times New Roman" w:eastAsia="Times New Roman" w:hAnsi="Times New Roman" w:cs="Times New Roman"/>
              </w:rPr>
            </w:pPr>
            <w:r w:rsidRPr="003436CD">
              <w:rPr>
                <w:rFonts w:ascii="Times New Roman" w:eastAsia="Times New Roman" w:hAnsi="Times New Roman" w:cs="Times New Roman"/>
                <w:szCs w:val="20"/>
              </w:rPr>
              <w:t xml:space="preserve">Mr. </w:t>
            </w:r>
            <w:r w:rsidRPr="003436CD">
              <w:rPr>
                <w:rFonts w:ascii="Times New Roman" w:hAnsi="Times New Roman" w:cs="Times New Roman"/>
              </w:rPr>
              <w:t>Lakshith Reddy Baddula</w:t>
            </w:r>
          </w:p>
        </w:tc>
        <w:tc>
          <w:tcPr>
            <w:tcW w:w="2499" w:type="dxa"/>
          </w:tcPr>
          <w:p w14:paraId="503B054B" w14:textId="65ED7B3C"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lang w:val="en-US"/>
              </w:rPr>
              <w:t xml:space="preserve">Mr. </w:t>
            </w:r>
            <w:r w:rsidRPr="003436CD">
              <w:rPr>
                <w:rFonts w:ascii="Times New Roman" w:hAnsi="Times New Roman" w:cs="Times New Roman"/>
                <w:lang w:val="en-US"/>
              </w:rPr>
              <w:t>Rakesh Hadne Sreenath</w:t>
            </w:r>
          </w:p>
        </w:tc>
        <w:tc>
          <w:tcPr>
            <w:tcW w:w="3527" w:type="dxa"/>
          </w:tcPr>
          <w:p w14:paraId="0DB86B50" w14:textId="2C46DC1C"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rPr>
              <w:t xml:space="preserve">Mr. </w:t>
            </w:r>
            <w:r w:rsidRPr="003436CD">
              <w:rPr>
                <w:rFonts w:ascii="Times New Roman" w:hAnsi="Times New Roman" w:cs="Times New Roman"/>
                <w:lang w:val="en-US"/>
              </w:rPr>
              <w:t>Ashwith Anand Poojary</w:t>
            </w:r>
          </w:p>
          <w:p w14:paraId="5BB2C45C" w14:textId="147954D7" w:rsidR="00633EEA" w:rsidRPr="003436CD" w:rsidRDefault="00633EEA"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0346EA0A" w14:textId="16B156A2" w:rsidR="00633EEA" w:rsidRPr="003436CD" w:rsidRDefault="6E962699" w:rsidP="00BC7048">
            <w:pPr>
              <w:spacing w:line="240" w:lineRule="auto"/>
              <w:rPr>
                <w:rFonts w:ascii="Times New Roman" w:eastAsia="Times New Roman" w:hAnsi="Times New Roman" w:cs="Times New Roman"/>
              </w:rPr>
            </w:pPr>
            <w:r w:rsidRPr="799239EE">
              <w:rPr>
                <w:rFonts w:ascii="Times New Roman" w:eastAsia="Times New Roman" w:hAnsi="Times New Roman" w:cs="Times New Roman"/>
                <w:lang w:val="en-US"/>
              </w:rPr>
              <w:t>M</w:t>
            </w:r>
            <w:r w:rsidRPr="5EC8235D">
              <w:rPr>
                <w:rFonts w:ascii="Times New Roman" w:hAnsi="Times New Roman" w:cs="Times New Roman"/>
                <w:lang w:val="en-US"/>
              </w:rPr>
              <w:t>s</w:t>
            </w:r>
            <w:r w:rsidRPr="799239EE">
              <w:rPr>
                <w:rFonts w:ascii="Times New Roman" w:eastAsia="Times New Roman" w:hAnsi="Times New Roman" w:cs="Times New Roman"/>
                <w:lang w:val="en-US"/>
              </w:rPr>
              <w:t>.</w:t>
            </w:r>
            <w:r w:rsidR="00633EEA" w:rsidRPr="799239EE">
              <w:rPr>
                <w:rFonts w:ascii="Times New Roman" w:eastAsia="Times New Roman" w:hAnsi="Times New Roman" w:cs="Times New Roman"/>
                <w:lang w:val="en-US"/>
              </w:rPr>
              <w:t xml:space="preserve"> </w:t>
            </w:r>
            <w:r w:rsidR="00633EEA" w:rsidRPr="799239EE">
              <w:rPr>
                <w:rFonts w:ascii="Times New Roman" w:hAnsi="Times New Roman" w:cs="Times New Roman"/>
                <w:lang w:val="en-US"/>
              </w:rPr>
              <w:t>Aadishree Borkar</w:t>
            </w:r>
          </w:p>
        </w:tc>
      </w:tr>
      <w:tr w:rsidR="00257198" w:rsidRPr="003436CD" w14:paraId="286B5129" w14:textId="77777777" w:rsidTr="799239EE">
        <w:trPr>
          <w:trHeight w:val="253"/>
        </w:trPr>
        <w:tc>
          <w:tcPr>
            <w:tcW w:w="1023" w:type="dxa"/>
          </w:tcPr>
          <w:p w14:paraId="6419EDE2" w14:textId="6F8208C2" w:rsidR="00633EEA" w:rsidRPr="003436CD" w:rsidRDefault="74A54245" w:rsidP="00BC7048">
            <w:pPr>
              <w:spacing w:line="240" w:lineRule="auto"/>
              <w:ind w:left="-567" w:right="-426"/>
              <w:rPr>
                <w:rFonts w:ascii="Times New Roman" w:eastAsia="Times New Roman" w:hAnsi="Times New Roman" w:cs="Times New Roman"/>
              </w:rPr>
            </w:pPr>
            <w:r w:rsidRPr="003436CD">
              <w:rPr>
                <w:rFonts w:ascii="Times New Roman" w:eastAsia="Times New Roman" w:hAnsi="Times New Roman" w:cs="Times New Roman"/>
              </w:rPr>
              <w:t xml:space="preserve">          </w:t>
            </w:r>
            <w:r w:rsidR="00633EEA" w:rsidRPr="003436CD">
              <w:rPr>
                <w:rFonts w:ascii="Times New Roman" w:eastAsia="Times New Roman" w:hAnsi="Times New Roman" w:cs="Times New Roman"/>
              </w:rPr>
              <w:t>Sprin</w:t>
            </w:r>
            <w:r w:rsidR="46E254A8" w:rsidRPr="003436CD">
              <w:rPr>
                <w:rFonts w:ascii="Times New Roman" w:eastAsia="Times New Roman" w:hAnsi="Times New Roman" w:cs="Times New Roman"/>
              </w:rPr>
              <w:t>t</w:t>
            </w:r>
            <w:r w:rsidR="00D65989" w:rsidRPr="003436CD">
              <w:rPr>
                <w:rFonts w:ascii="Times New Roman" w:eastAsia="Times New Roman" w:hAnsi="Times New Roman" w:cs="Times New Roman"/>
              </w:rPr>
              <w:t xml:space="preserve"> </w:t>
            </w:r>
            <w:r w:rsidR="00633EEA" w:rsidRPr="003436CD">
              <w:rPr>
                <w:rFonts w:ascii="Times New Roman" w:eastAsia="Times New Roman" w:hAnsi="Times New Roman" w:cs="Times New Roman"/>
              </w:rPr>
              <w:t>4</w:t>
            </w:r>
          </w:p>
        </w:tc>
        <w:tc>
          <w:tcPr>
            <w:tcW w:w="2498" w:type="dxa"/>
          </w:tcPr>
          <w:p w14:paraId="51C7E5EB" w14:textId="08987C97" w:rsidR="00633EEA" w:rsidRPr="003436CD" w:rsidRDefault="7F8CA051" w:rsidP="00BC7048">
            <w:pPr>
              <w:spacing w:line="240" w:lineRule="auto"/>
              <w:ind w:right="34"/>
              <w:rPr>
                <w:rFonts w:ascii="Times New Roman" w:eastAsia="Times New Roman" w:hAnsi="Times New Roman" w:cs="Times New Roman"/>
              </w:rPr>
            </w:pPr>
            <w:r w:rsidRPr="799239EE">
              <w:rPr>
                <w:rFonts w:ascii="Times New Roman" w:eastAsia="Times New Roman" w:hAnsi="Times New Roman" w:cs="Times New Roman"/>
                <w:lang w:val="en-US"/>
              </w:rPr>
              <w:t>M</w:t>
            </w:r>
            <w:r w:rsidRPr="5EC8235D">
              <w:rPr>
                <w:rFonts w:ascii="Times New Roman" w:hAnsi="Times New Roman" w:cs="Times New Roman"/>
                <w:lang w:val="en-US"/>
              </w:rPr>
              <w:t>s</w:t>
            </w:r>
            <w:r w:rsidRPr="799239EE">
              <w:rPr>
                <w:rFonts w:ascii="Times New Roman" w:eastAsia="Times New Roman" w:hAnsi="Times New Roman" w:cs="Times New Roman"/>
                <w:lang w:val="en-US"/>
              </w:rPr>
              <w:t>.</w:t>
            </w:r>
            <w:r w:rsidR="00633EEA" w:rsidRPr="799239EE">
              <w:rPr>
                <w:rFonts w:ascii="Times New Roman" w:eastAsia="Times New Roman" w:hAnsi="Times New Roman" w:cs="Times New Roman"/>
                <w:lang w:val="en-US"/>
              </w:rPr>
              <w:t xml:space="preserve"> </w:t>
            </w:r>
            <w:r w:rsidR="00633EEA" w:rsidRPr="799239EE">
              <w:rPr>
                <w:rFonts w:ascii="Times New Roman" w:hAnsi="Times New Roman" w:cs="Times New Roman"/>
                <w:lang w:val="en-US"/>
              </w:rPr>
              <w:t>Aadishree Borkar</w:t>
            </w:r>
          </w:p>
        </w:tc>
        <w:tc>
          <w:tcPr>
            <w:tcW w:w="2499" w:type="dxa"/>
          </w:tcPr>
          <w:p w14:paraId="7CCC5B02" w14:textId="770C119D"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szCs w:val="20"/>
              </w:rPr>
              <w:t xml:space="preserve">Mr. </w:t>
            </w:r>
            <w:r w:rsidRPr="003436CD">
              <w:rPr>
                <w:rFonts w:ascii="Times New Roman" w:hAnsi="Times New Roman" w:cs="Times New Roman"/>
              </w:rPr>
              <w:t>Lakshith Reddy Baddula</w:t>
            </w:r>
          </w:p>
        </w:tc>
        <w:tc>
          <w:tcPr>
            <w:tcW w:w="3527" w:type="dxa"/>
          </w:tcPr>
          <w:p w14:paraId="24FD9F16" w14:textId="77777777" w:rsidR="00633EEA" w:rsidRPr="003436CD" w:rsidRDefault="00633EEA"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13786D5C" w14:textId="77777777"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lang w:val="en-US"/>
              </w:rPr>
              <w:t xml:space="preserve">Mr. </w:t>
            </w:r>
            <w:r w:rsidRPr="003436CD">
              <w:rPr>
                <w:rFonts w:ascii="Times New Roman" w:hAnsi="Times New Roman" w:cs="Times New Roman"/>
                <w:lang w:val="en-US"/>
              </w:rPr>
              <w:t>Rakesh Hadne Sreenath</w:t>
            </w:r>
          </w:p>
          <w:p w14:paraId="46CC587B" w14:textId="29694557"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rPr>
              <w:t xml:space="preserve">Mr. </w:t>
            </w:r>
            <w:r w:rsidRPr="003436CD">
              <w:rPr>
                <w:rFonts w:ascii="Times New Roman" w:hAnsi="Times New Roman" w:cs="Times New Roman"/>
                <w:lang w:val="en-US"/>
              </w:rPr>
              <w:t>Ashwith Anand Poojary</w:t>
            </w:r>
          </w:p>
        </w:tc>
      </w:tr>
      <w:tr w:rsidR="00257198" w:rsidRPr="003436CD" w14:paraId="31A9B7A6" w14:textId="77777777" w:rsidTr="799239EE">
        <w:trPr>
          <w:trHeight w:val="250"/>
        </w:trPr>
        <w:tc>
          <w:tcPr>
            <w:tcW w:w="1023" w:type="dxa"/>
          </w:tcPr>
          <w:p w14:paraId="47EFE142" w14:textId="110E251A" w:rsidR="00633EEA" w:rsidRPr="003436CD" w:rsidRDefault="42C72D4E" w:rsidP="00BC7048">
            <w:pPr>
              <w:spacing w:line="240" w:lineRule="auto"/>
              <w:ind w:left="-567" w:right="-426"/>
              <w:rPr>
                <w:rFonts w:ascii="Times New Roman" w:eastAsia="Times New Roman" w:hAnsi="Times New Roman" w:cs="Times New Roman"/>
              </w:rPr>
            </w:pPr>
            <w:r w:rsidRPr="003436CD">
              <w:rPr>
                <w:rFonts w:ascii="Times New Roman" w:eastAsia="Times New Roman" w:hAnsi="Times New Roman" w:cs="Times New Roman"/>
              </w:rPr>
              <w:t xml:space="preserve">          </w:t>
            </w:r>
            <w:r w:rsidR="00633EEA" w:rsidRPr="003436CD">
              <w:rPr>
                <w:rFonts w:ascii="Times New Roman" w:eastAsia="Times New Roman" w:hAnsi="Times New Roman" w:cs="Times New Roman"/>
              </w:rPr>
              <w:t>Sprin</w:t>
            </w:r>
            <w:r w:rsidR="1F12F711" w:rsidRPr="003436CD">
              <w:rPr>
                <w:rFonts w:ascii="Times New Roman" w:eastAsia="Times New Roman" w:hAnsi="Times New Roman" w:cs="Times New Roman"/>
              </w:rPr>
              <w:t>t</w:t>
            </w:r>
            <w:r w:rsidR="00633EEA" w:rsidRPr="003436CD">
              <w:rPr>
                <w:rFonts w:ascii="Times New Roman" w:eastAsia="Times New Roman" w:hAnsi="Times New Roman" w:cs="Times New Roman"/>
              </w:rPr>
              <w:t xml:space="preserve"> 5</w:t>
            </w:r>
          </w:p>
          <w:p w14:paraId="46F14A16" w14:textId="77777777" w:rsidR="00D65989" w:rsidRPr="003436CD" w:rsidRDefault="00D65989" w:rsidP="00BC7048">
            <w:pPr>
              <w:spacing w:line="240" w:lineRule="auto"/>
              <w:ind w:left="-567" w:right="-426"/>
              <w:rPr>
                <w:rFonts w:ascii="Times New Roman" w:eastAsia="Times New Roman" w:hAnsi="Times New Roman" w:cs="Times New Roman"/>
              </w:rPr>
            </w:pPr>
          </w:p>
          <w:p w14:paraId="35CB1E4A" w14:textId="2970E0CB" w:rsidR="00D65989" w:rsidRPr="003436CD" w:rsidRDefault="00D65989" w:rsidP="00BC7048">
            <w:pPr>
              <w:spacing w:line="240" w:lineRule="auto"/>
              <w:ind w:left="-567" w:right="-426"/>
              <w:rPr>
                <w:rFonts w:ascii="Times New Roman" w:eastAsia="Times New Roman" w:hAnsi="Times New Roman" w:cs="Times New Roman"/>
              </w:rPr>
            </w:pPr>
          </w:p>
        </w:tc>
        <w:tc>
          <w:tcPr>
            <w:tcW w:w="2498" w:type="dxa"/>
          </w:tcPr>
          <w:p w14:paraId="5C83C52A" w14:textId="77777777"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rPr>
              <w:t xml:space="preserve">Mr. </w:t>
            </w:r>
            <w:r w:rsidRPr="003436CD">
              <w:rPr>
                <w:rFonts w:ascii="Times New Roman" w:hAnsi="Times New Roman" w:cs="Times New Roman"/>
                <w:lang w:val="en-US"/>
              </w:rPr>
              <w:t>Ashwith Anand Poojary</w:t>
            </w:r>
          </w:p>
          <w:p w14:paraId="4C55D79F" w14:textId="222EF262" w:rsidR="00633EEA" w:rsidRPr="003436CD" w:rsidRDefault="00633EEA" w:rsidP="00BC7048">
            <w:pPr>
              <w:spacing w:line="240" w:lineRule="auto"/>
              <w:ind w:right="34"/>
              <w:rPr>
                <w:rFonts w:ascii="Times New Roman" w:eastAsia="Times New Roman" w:hAnsi="Times New Roman" w:cs="Times New Roman"/>
              </w:rPr>
            </w:pPr>
          </w:p>
        </w:tc>
        <w:tc>
          <w:tcPr>
            <w:tcW w:w="2499" w:type="dxa"/>
          </w:tcPr>
          <w:p w14:paraId="2672CD33" w14:textId="77777777" w:rsidR="00633EEA" w:rsidRPr="003436CD" w:rsidRDefault="00633EEA"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143DC754" w14:textId="54C94654" w:rsidR="00633EEA" w:rsidRPr="003436CD" w:rsidRDefault="00633EEA" w:rsidP="00BC7048">
            <w:pPr>
              <w:spacing w:line="240" w:lineRule="auto"/>
              <w:rPr>
                <w:rFonts w:ascii="Times New Roman" w:eastAsia="Times New Roman" w:hAnsi="Times New Roman" w:cs="Times New Roman"/>
              </w:rPr>
            </w:pPr>
          </w:p>
        </w:tc>
        <w:tc>
          <w:tcPr>
            <w:tcW w:w="3527" w:type="dxa"/>
          </w:tcPr>
          <w:p w14:paraId="4563005A" w14:textId="12F8E0C5"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lang w:val="en-US"/>
              </w:rPr>
              <w:t xml:space="preserve">Mr. </w:t>
            </w:r>
            <w:r w:rsidRPr="003436CD">
              <w:rPr>
                <w:rFonts w:ascii="Times New Roman" w:hAnsi="Times New Roman" w:cs="Times New Roman"/>
                <w:lang w:val="en-US"/>
              </w:rPr>
              <w:t>Rakesh Hadne Sreenath</w:t>
            </w:r>
          </w:p>
          <w:p w14:paraId="190CC6B4" w14:textId="578C88A5" w:rsidR="00633EEA" w:rsidRPr="003436CD" w:rsidRDefault="00633EEA"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2114AFD1" w14:textId="2556D283" w:rsidR="00633EEA" w:rsidRPr="003436CD" w:rsidRDefault="5E743CEE" w:rsidP="00BC7048">
            <w:pPr>
              <w:spacing w:line="240" w:lineRule="auto"/>
              <w:rPr>
                <w:rFonts w:ascii="Times New Roman" w:hAnsi="Times New Roman" w:cs="Times New Roman"/>
                <w:lang w:val="en-US"/>
              </w:rPr>
            </w:pPr>
            <w:r w:rsidRPr="799239EE">
              <w:rPr>
                <w:rFonts w:ascii="Times New Roman" w:eastAsia="Times New Roman" w:hAnsi="Times New Roman" w:cs="Times New Roman"/>
                <w:lang w:val="en-US"/>
              </w:rPr>
              <w:t>M</w:t>
            </w:r>
            <w:r w:rsidRPr="5EC8235D">
              <w:rPr>
                <w:rFonts w:ascii="Times New Roman" w:hAnsi="Times New Roman" w:cs="Times New Roman"/>
                <w:lang w:val="en-US"/>
              </w:rPr>
              <w:t>s</w:t>
            </w:r>
            <w:r w:rsidRPr="799239EE">
              <w:rPr>
                <w:rFonts w:ascii="Times New Roman" w:eastAsia="Times New Roman" w:hAnsi="Times New Roman" w:cs="Times New Roman"/>
                <w:lang w:val="en-US"/>
              </w:rPr>
              <w:t>.</w:t>
            </w:r>
            <w:r w:rsidR="00633EEA" w:rsidRPr="799239EE">
              <w:rPr>
                <w:rFonts w:ascii="Times New Roman" w:eastAsia="Times New Roman" w:hAnsi="Times New Roman" w:cs="Times New Roman"/>
                <w:lang w:val="en-US"/>
              </w:rPr>
              <w:t xml:space="preserve"> </w:t>
            </w:r>
            <w:r w:rsidR="00633EEA" w:rsidRPr="799239EE">
              <w:rPr>
                <w:rFonts w:ascii="Times New Roman" w:hAnsi="Times New Roman" w:cs="Times New Roman"/>
                <w:lang w:val="en-US"/>
              </w:rPr>
              <w:t>Aadishree Borkar</w:t>
            </w:r>
          </w:p>
        </w:tc>
      </w:tr>
    </w:tbl>
    <w:p w14:paraId="47B5DF77" w14:textId="77777777" w:rsidR="00AF3BA5" w:rsidRPr="003436CD" w:rsidRDefault="00AF3BA5" w:rsidP="00BC7048">
      <w:pPr>
        <w:pStyle w:val="TOCHeading"/>
        <w:spacing w:before="0" w:after="160" w:line="240" w:lineRule="auto"/>
        <w:ind w:right="-426"/>
        <w:rPr>
          <w:rFonts w:ascii="Times New Roman" w:eastAsia="Times New Roman" w:hAnsi="Times New Roman" w:cs="Times New Roman"/>
          <w:color w:val="DF4807" w:themeColor="accent1"/>
        </w:rPr>
      </w:pPr>
    </w:p>
    <w:p w14:paraId="5D82CEAA" w14:textId="77777777" w:rsidR="00D65989" w:rsidRPr="003436CD" w:rsidRDefault="00D65989" w:rsidP="00BC7048">
      <w:pPr>
        <w:pStyle w:val="TOCHeading"/>
        <w:spacing w:before="0" w:after="160" w:line="240" w:lineRule="auto"/>
        <w:ind w:left="-567" w:right="-426"/>
        <w:rPr>
          <w:rFonts w:ascii="Times New Roman" w:eastAsia="Times New Roman" w:hAnsi="Times New Roman" w:cs="Times New Roman"/>
          <w:color w:val="DF4807" w:themeColor="accent1"/>
        </w:rPr>
      </w:pPr>
    </w:p>
    <w:p w14:paraId="66481AE5" w14:textId="77777777" w:rsidR="00D65989" w:rsidRPr="003436CD" w:rsidRDefault="00D65989" w:rsidP="00BC7048">
      <w:pPr>
        <w:pStyle w:val="TOCHeading"/>
        <w:spacing w:before="0" w:after="160" w:line="240" w:lineRule="auto"/>
        <w:ind w:left="-567" w:right="-426"/>
        <w:rPr>
          <w:rFonts w:ascii="Times New Roman" w:eastAsia="Times New Roman" w:hAnsi="Times New Roman" w:cs="Times New Roman"/>
          <w:color w:val="DF4807" w:themeColor="accent1"/>
        </w:rPr>
      </w:pPr>
    </w:p>
    <w:p w14:paraId="5899D482" w14:textId="77777777" w:rsidR="00A74FE6" w:rsidRPr="003436CD" w:rsidRDefault="00A74FE6" w:rsidP="00A74FE6">
      <w:pPr>
        <w:rPr>
          <w:rFonts w:ascii="Times New Roman" w:hAnsi="Times New Roman" w:cs="Times New Roman"/>
          <w:lang w:val="en-US"/>
        </w:rPr>
      </w:pPr>
    </w:p>
    <w:p w14:paraId="0F9DFF86" w14:textId="77777777" w:rsidR="00A74FE6" w:rsidRPr="003436CD" w:rsidRDefault="00A74FE6" w:rsidP="00A74FE6">
      <w:pPr>
        <w:rPr>
          <w:rFonts w:ascii="Times New Roman" w:hAnsi="Times New Roman" w:cs="Times New Roman"/>
          <w:lang w:val="en-US"/>
        </w:rPr>
      </w:pPr>
    </w:p>
    <w:p w14:paraId="1BA95069" w14:textId="77777777" w:rsidR="00D65989" w:rsidRPr="003436CD" w:rsidRDefault="00D65989" w:rsidP="00D65989">
      <w:pPr>
        <w:rPr>
          <w:rFonts w:ascii="Times New Roman" w:hAnsi="Times New Roman" w:cs="Times New Roman"/>
          <w:lang w:val="en-US"/>
        </w:rPr>
      </w:pPr>
    </w:p>
    <w:p w14:paraId="45965513" w14:textId="77777777" w:rsidR="00A74FE6" w:rsidRPr="003436CD" w:rsidRDefault="00A74FE6" w:rsidP="00D65989">
      <w:pPr>
        <w:rPr>
          <w:rFonts w:ascii="Times New Roman" w:hAnsi="Times New Roman" w:cs="Times New Roman"/>
          <w:lang w:val="en-US"/>
        </w:rPr>
      </w:pPr>
    </w:p>
    <w:p w14:paraId="18DC8D38" w14:textId="5DCEEC32" w:rsidR="00A91AFF" w:rsidRPr="003436CD" w:rsidRDefault="5AF49DEE" w:rsidP="00BC7048">
      <w:pPr>
        <w:pStyle w:val="TOCHeading"/>
        <w:spacing w:before="0" w:after="160" w:line="240" w:lineRule="auto"/>
        <w:ind w:left="-567" w:right="-426"/>
        <w:rPr>
          <w:rFonts w:ascii="Times New Roman" w:eastAsia="Times New Roman" w:hAnsi="Times New Roman" w:cs="Times New Roman"/>
          <w:color w:val="DF4807" w:themeColor="accent1"/>
        </w:rPr>
      </w:pPr>
      <w:r w:rsidRPr="003436CD">
        <w:rPr>
          <w:rFonts w:ascii="Times New Roman" w:eastAsia="Times New Roman" w:hAnsi="Times New Roman" w:cs="Times New Roman"/>
          <w:color w:val="DF4807" w:themeColor="accent1"/>
        </w:rPr>
        <w:lastRenderedPageBreak/>
        <w:t>Planning Basics</w:t>
      </w:r>
    </w:p>
    <w:p w14:paraId="29AC3467" w14:textId="429B9E65" w:rsidR="00DF7551" w:rsidRPr="003436CD" w:rsidRDefault="5AF49DEE" w:rsidP="00BC7048">
      <w:pPr>
        <w:pStyle w:val="TOCHeading"/>
        <w:spacing w:before="0" w:after="160" w:line="240" w:lineRule="auto"/>
        <w:ind w:left="-567" w:right="-426"/>
        <w:rPr>
          <w:rFonts w:ascii="Times New Roman" w:eastAsia="Times New Roman" w:hAnsi="Times New Roman" w:cs="Times New Roman"/>
          <w:b w:val="0"/>
          <w:bCs w:val="0"/>
          <w:color w:val="000000" w:themeColor="text1"/>
          <w:sz w:val="24"/>
          <w:szCs w:val="24"/>
        </w:rPr>
      </w:pPr>
      <w:r w:rsidRPr="003436CD">
        <w:rPr>
          <w:rFonts w:ascii="Times New Roman" w:eastAsia="Times New Roman" w:hAnsi="Times New Roman" w:cs="Times New Roman"/>
          <w:color w:val="DF4807" w:themeColor="accent1"/>
        </w:rPr>
        <w:t>Scope</w:t>
      </w:r>
      <w:r w:rsidR="7E0A6FF8" w:rsidRPr="003436CD">
        <w:rPr>
          <w:rFonts w:ascii="Times New Roman" w:eastAsia="Times New Roman" w:hAnsi="Times New Roman" w:cs="Times New Roman"/>
          <w:color w:val="DF4807" w:themeColor="accent1"/>
        </w:rPr>
        <w:t>:</w:t>
      </w:r>
      <w:r w:rsidR="360FE099" w:rsidRPr="003436CD">
        <w:rPr>
          <w:rFonts w:ascii="Times New Roman" w:eastAsia="Times New Roman" w:hAnsi="Times New Roman" w:cs="Times New Roman"/>
          <w:color w:val="DF4807" w:themeColor="accent1"/>
        </w:rPr>
        <w:t xml:space="preserve"> </w:t>
      </w:r>
      <w:r w:rsidR="11D9C5B4" w:rsidRPr="003436CD">
        <w:rPr>
          <w:rFonts w:ascii="Times New Roman" w:eastAsia="Times New Roman" w:hAnsi="Times New Roman" w:cs="Times New Roman"/>
          <w:color w:val="DF4807" w:themeColor="accent1"/>
        </w:rPr>
        <w:t xml:space="preserve"> </w:t>
      </w:r>
      <w:r w:rsidR="11D9C5B4" w:rsidRPr="003436CD">
        <w:rPr>
          <w:rStyle w:val="ui-provider"/>
          <w:rFonts w:ascii="Times New Roman" w:eastAsia="Times New Roman" w:hAnsi="Times New Roman" w:cs="Times New Roman"/>
          <w:b w:val="0"/>
          <w:bCs w:val="0"/>
          <w:color w:val="000000" w:themeColor="text1"/>
          <w:sz w:val="24"/>
          <w:szCs w:val="24"/>
        </w:rPr>
        <w:t xml:space="preserve"> </w:t>
      </w:r>
    </w:p>
    <w:p w14:paraId="5AF3EF80" w14:textId="7E258FA8" w:rsidR="00B92C1F" w:rsidRPr="003436CD" w:rsidRDefault="00356AE5" w:rsidP="001E3DD5">
      <w:pPr>
        <w:pStyle w:val="p1"/>
        <w:spacing w:after="160"/>
        <w:ind w:left="-567" w:right="-426" w:firstLine="708"/>
        <w:rPr>
          <w:rFonts w:ascii="Times New Roman" w:hAnsi="Times New Roman"/>
          <w:color w:val="000000" w:themeColor="text1"/>
          <w:sz w:val="24"/>
          <w:szCs w:val="24"/>
        </w:rPr>
      </w:pPr>
      <w:r w:rsidRPr="003436CD">
        <w:rPr>
          <w:rFonts w:ascii="Times New Roman" w:hAnsi="Times New Roman"/>
          <w:color w:val="000000" w:themeColor="text1"/>
          <w:sz w:val="24"/>
          <w:szCs w:val="24"/>
          <w:lang w:val="en-GB"/>
        </w:rPr>
        <w:t>The Institut für Geschichte und Biographie (IGB) at the FernUniversität in Hagen, Germany, is renowned for its contributions to Oral History. A key asset of the institute is</w:t>
      </w:r>
      <w:r w:rsidR="00A37460" w:rsidRPr="003436CD">
        <w:rPr>
          <w:rFonts w:ascii="Times New Roman" w:hAnsi="Times New Roman"/>
          <w:color w:val="000000" w:themeColor="text1"/>
          <w:sz w:val="24"/>
          <w:szCs w:val="24"/>
          <w:lang w:val="en-GB"/>
        </w:rPr>
        <w:t xml:space="preserve"> Archiv "Deutsches Gedächtnis" </w:t>
      </w:r>
      <w:r w:rsidRPr="003436CD">
        <w:rPr>
          <w:rFonts w:ascii="Times New Roman" w:hAnsi="Times New Roman"/>
          <w:color w:val="000000" w:themeColor="text1"/>
          <w:sz w:val="24"/>
          <w:szCs w:val="24"/>
          <w:lang w:val="en-GB"/>
        </w:rPr>
        <w:t>(ADG), which houses an extensive collection of interviews in digital transcript, video, and audio formats. Given the length of these interviews, there is a pressing need for brief descriptions that enable researchers to swiftly gain an overview of the entire interview content, facilitating quicker access to relevant information.</w:t>
      </w:r>
    </w:p>
    <w:p w14:paraId="1FD173F7" w14:textId="1B16A122" w:rsidR="00356AE5" w:rsidRPr="003436CD" w:rsidRDefault="00356AE5" w:rsidP="001E3DD5">
      <w:pPr>
        <w:pStyle w:val="p1"/>
        <w:spacing w:after="160"/>
        <w:ind w:left="-567" w:right="-426" w:firstLine="708"/>
        <w:rPr>
          <w:rFonts w:ascii="Times New Roman" w:eastAsia="Times New Roman" w:hAnsi="Times New Roman"/>
          <w:sz w:val="24"/>
          <w:szCs w:val="24"/>
          <w:lang w:val="en-GB"/>
        </w:rPr>
      </w:pPr>
      <w:r w:rsidRPr="4903F3DA">
        <w:rPr>
          <w:rFonts w:ascii="Times New Roman" w:hAnsi="Times New Roman"/>
          <w:color w:val="000000" w:themeColor="text1"/>
          <w:sz w:val="24"/>
          <w:szCs w:val="24"/>
          <w:lang w:val="en-GB"/>
        </w:rPr>
        <w:t xml:space="preserve">The primary objective of this project is to </w:t>
      </w:r>
      <w:r w:rsidR="16176E07" w:rsidRPr="4903F3DA">
        <w:rPr>
          <w:rFonts w:ascii="Times New Roman" w:hAnsi="Times New Roman"/>
          <w:color w:val="000000" w:themeColor="text1"/>
          <w:sz w:val="24"/>
          <w:szCs w:val="24"/>
          <w:lang w:val="en-GB"/>
        </w:rPr>
        <w:t xml:space="preserve">develop a comprehensive pipeline leveraging generative AI to automatically generate concise biographies from biographical interviews. Focused on aiding historians and archivists, the system aims to address the time-consuming process of manually creating short biographies and the occasional absence of such documentation in interview collections. By utilizing </w:t>
      </w:r>
      <w:bookmarkStart w:id="0" w:name="_Int_9JHG1nbl"/>
      <w:r w:rsidR="16176E07" w:rsidRPr="4903F3DA">
        <w:rPr>
          <w:rFonts w:ascii="Times New Roman" w:hAnsi="Times New Roman"/>
          <w:color w:val="000000" w:themeColor="text1"/>
          <w:sz w:val="24"/>
          <w:szCs w:val="24"/>
          <w:lang w:val="en-GB"/>
        </w:rPr>
        <w:t>cutting-edge</w:t>
      </w:r>
      <w:bookmarkEnd w:id="0"/>
      <w:r w:rsidR="16176E07" w:rsidRPr="4903F3DA">
        <w:rPr>
          <w:rFonts w:ascii="Times New Roman" w:hAnsi="Times New Roman"/>
          <w:color w:val="000000" w:themeColor="text1"/>
          <w:sz w:val="24"/>
          <w:szCs w:val="24"/>
          <w:lang w:val="en-GB"/>
        </w:rPr>
        <w:t xml:space="preserve"> language models like </w:t>
      </w:r>
      <w:r w:rsidR="035EDDE3" w:rsidRPr="4903F3DA">
        <w:rPr>
          <w:rFonts w:ascii="Times New Roman" w:hAnsi="Times New Roman"/>
          <w:color w:val="000000" w:themeColor="text1"/>
          <w:sz w:val="24"/>
          <w:szCs w:val="24"/>
          <w:lang w:val="en-GB"/>
        </w:rPr>
        <w:t>Llama</w:t>
      </w:r>
      <w:r w:rsidR="16176E07" w:rsidRPr="4903F3DA">
        <w:rPr>
          <w:rFonts w:ascii="Times New Roman" w:hAnsi="Times New Roman"/>
          <w:color w:val="000000" w:themeColor="text1"/>
          <w:sz w:val="24"/>
          <w:szCs w:val="24"/>
          <w:lang w:val="en-GB"/>
        </w:rPr>
        <w:t xml:space="preserve"> or GPT, the system will </w:t>
      </w:r>
      <w:r w:rsidR="452CE183" w:rsidRPr="4903F3DA">
        <w:rPr>
          <w:rFonts w:ascii="Times New Roman" w:hAnsi="Times New Roman"/>
          <w:color w:val="000000" w:themeColor="text1"/>
          <w:sz w:val="24"/>
          <w:szCs w:val="24"/>
          <w:lang w:val="en-GB"/>
        </w:rPr>
        <w:t>analyse</w:t>
      </w:r>
      <w:r w:rsidR="16176E07" w:rsidRPr="4903F3DA">
        <w:rPr>
          <w:rFonts w:ascii="Times New Roman" w:hAnsi="Times New Roman"/>
          <w:color w:val="000000" w:themeColor="text1"/>
          <w:sz w:val="24"/>
          <w:szCs w:val="24"/>
          <w:lang w:val="en-GB"/>
        </w:rPr>
        <w:t xml:space="preserve"> interview transcripts, understanding the context and nuances of the narrative, while adhering to GDPR regulations for handling sensitive data. The project encompasses evaluating text understanding and generation in German, optimizing workflow for chunking interviews and prompting, and establishing a user-friendly pipeline deployed on Google Colab. Key features include seamless integration of state-of-the-art LLMs, efficient handling of large interview documents, and a user interface conducive to historians and researchers. The anticipated outcome is a </w:t>
      </w:r>
      <w:bookmarkStart w:id="1" w:name="_Int_ohMblmJl"/>
      <w:r w:rsidR="427C5508" w:rsidRPr="4903F3DA">
        <w:rPr>
          <w:rFonts w:ascii="Times New Roman" w:hAnsi="Times New Roman"/>
          <w:color w:val="000000" w:themeColor="text1"/>
          <w:sz w:val="24"/>
          <w:szCs w:val="24"/>
          <w:lang w:val="en-GB"/>
        </w:rPr>
        <w:t>scalable solution empowering users</w:t>
      </w:r>
      <w:bookmarkEnd w:id="1"/>
      <w:r w:rsidR="16176E07" w:rsidRPr="4903F3DA">
        <w:rPr>
          <w:rFonts w:ascii="Times New Roman" w:hAnsi="Times New Roman"/>
          <w:color w:val="000000" w:themeColor="text1"/>
          <w:sz w:val="24"/>
          <w:szCs w:val="24"/>
          <w:lang w:val="en-GB"/>
        </w:rPr>
        <w:t xml:space="preserve"> to effortlessly generate informative biographies, enhancing archival practices and facilitating secondary analysis in humanities research.</w:t>
      </w:r>
    </w:p>
    <w:p w14:paraId="62ABE730" w14:textId="77777777" w:rsidR="00607BA9" w:rsidRPr="003436CD" w:rsidRDefault="00607BA9" w:rsidP="00BC7048">
      <w:pPr>
        <w:pStyle w:val="p1"/>
        <w:spacing w:after="160"/>
        <w:ind w:left="-567" w:right="-426" w:firstLine="708"/>
        <w:jc w:val="both"/>
        <w:rPr>
          <w:rFonts w:ascii="Times New Roman" w:eastAsia="Times New Roman" w:hAnsi="Times New Roman"/>
          <w:sz w:val="24"/>
          <w:szCs w:val="24"/>
          <w:lang w:val="en-IN"/>
        </w:rPr>
      </w:pPr>
    </w:p>
    <w:p w14:paraId="52F2516F" w14:textId="1F62D652" w:rsidR="00414B39" w:rsidRPr="003436CD" w:rsidRDefault="360FE099" w:rsidP="00BC7048">
      <w:pPr>
        <w:pStyle w:val="TOCHeading"/>
        <w:spacing w:before="0" w:after="160" w:line="240" w:lineRule="auto"/>
        <w:ind w:left="-567" w:right="-426"/>
        <w:rPr>
          <w:rFonts w:ascii="Times New Roman" w:eastAsia="Times New Roman" w:hAnsi="Times New Roman" w:cs="Times New Roman"/>
          <w:color w:val="DF4807" w:themeColor="accent1"/>
        </w:rPr>
      </w:pPr>
      <w:r w:rsidRPr="003436CD">
        <w:rPr>
          <w:rFonts w:ascii="Times New Roman" w:eastAsia="Times New Roman" w:hAnsi="Times New Roman" w:cs="Times New Roman"/>
          <w:color w:val="DF4807" w:themeColor="accent1"/>
        </w:rPr>
        <w:t>Scrum Project Plan:</w:t>
      </w:r>
    </w:p>
    <w:p w14:paraId="18C2A5B8" w14:textId="77777777" w:rsidR="00414B39" w:rsidRPr="003436CD" w:rsidRDefault="2C998135" w:rsidP="00BC7048">
      <w:pPr>
        <w:pStyle w:val="BodyText"/>
        <w:spacing w:after="160"/>
        <w:ind w:left="-567" w:right="-426"/>
        <w:jc w:val="both"/>
        <w:rPr>
          <w:rFonts w:ascii="Times New Roman" w:hAnsi="Times New Roman"/>
          <w:i/>
          <w:iCs/>
          <w:color w:val="333333"/>
          <w:sz w:val="28"/>
          <w:szCs w:val="28"/>
        </w:rPr>
      </w:pPr>
      <w:r w:rsidRPr="003436CD">
        <w:rPr>
          <w:rFonts w:ascii="Times New Roman" w:hAnsi="Times New Roman"/>
          <w:b/>
          <w:bCs/>
          <w:color w:val="DF4807" w:themeColor="accent1"/>
          <w:sz w:val="28"/>
          <w:szCs w:val="28"/>
        </w:rPr>
        <w:t>Product Backlog:</w:t>
      </w:r>
      <w:r w:rsidRPr="003436CD">
        <w:rPr>
          <w:rFonts w:ascii="Times New Roman" w:hAnsi="Times New Roman"/>
          <w:b/>
          <w:bCs/>
          <w:i/>
          <w:iCs/>
          <w:color w:val="DF4807" w:themeColor="accent1"/>
          <w:sz w:val="28"/>
          <w:szCs w:val="28"/>
        </w:rPr>
        <w:t xml:space="preserve"> </w:t>
      </w:r>
    </w:p>
    <w:p w14:paraId="3AA28D60" w14:textId="3B6CC6A3" w:rsidR="4CEA86A1" w:rsidRPr="003436CD" w:rsidRDefault="4CEA86A1" w:rsidP="6CFE0E76">
      <w:pPr>
        <w:pStyle w:val="BodyText"/>
        <w:numPr>
          <w:ilvl w:val="0"/>
          <w:numId w:val="3"/>
        </w:numPr>
        <w:spacing w:after="160"/>
        <w:ind w:right="-426"/>
        <w:jc w:val="both"/>
        <w:rPr>
          <w:rFonts w:ascii="Times New Roman" w:hAnsi="Times New Roman"/>
          <w:color w:val="000000" w:themeColor="text1"/>
          <w:sz w:val="24"/>
          <w:szCs w:val="24"/>
        </w:rPr>
      </w:pPr>
      <w:r w:rsidRPr="003436CD">
        <w:rPr>
          <w:rFonts w:ascii="Times New Roman" w:eastAsiaTheme="minorEastAsia" w:hAnsi="Times New Roman"/>
          <w:color w:val="000000" w:themeColor="text1"/>
          <w:sz w:val="24"/>
          <w:szCs w:val="24"/>
        </w:rPr>
        <w:t>Research recent papers on prompt-engineering and pre-processing for generative AI in German to understand the current state-of-the-art.</w:t>
      </w:r>
    </w:p>
    <w:p w14:paraId="63A3D5A3" w14:textId="3BD401FB" w:rsidR="4CEA86A1" w:rsidRPr="003436CD" w:rsidRDefault="4CEA86A1" w:rsidP="6CFE0E76">
      <w:pPr>
        <w:pStyle w:val="BodyText"/>
        <w:numPr>
          <w:ilvl w:val="0"/>
          <w:numId w:val="3"/>
        </w:numPr>
        <w:spacing w:after="160"/>
        <w:ind w:right="-426"/>
        <w:jc w:val="both"/>
        <w:rPr>
          <w:rFonts w:ascii="Times New Roman" w:hAnsi="Times New Roman"/>
          <w:color w:val="000000" w:themeColor="text1"/>
          <w:sz w:val="24"/>
          <w:szCs w:val="24"/>
        </w:rPr>
      </w:pPr>
      <w:r w:rsidRPr="003436CD">
        <w:rPr>
          <w:rFonts w:ascii="Times New Roman" w:eastAsiaTheme="minorEastAsia" w:hAnsi="Times New Roman"/>
          <w:color w:val="000000" w:themeColor="text1"/>
          <w:sz w:val="24"/>
          <w:szCs w:val="24"/>
        </w:rPr>
        <w:t>Experiment with chunking interviews and prompting techniques to find the most effective workflow for generating high-quality biographies.</w:t>
      </w:r>
    </w:p>
    <w:p w14:paraId="0CF9B351" w14:textId="22A6AC2D" w:rsidR="4CEA86A1" w:rsidRPr="003436CD" w:rsidRDefault="4CEA86A1" w:rsidP="6CFE0E76">
      <w:pPr>
        <w:pStyle w:val="BodyText"/>
        <w:numPr>
          <w:ilvl w:val="0"/>
          <w:numId w:val="3"/>
        </w:numPr>
        <w:spacing w:after="160"/>
        <w:ind w:right="-426"/>
        <w:jc w:val="both"/>
        <w:rPr>
          <w:rFonts w:ascii="Times New Roman" w:hAnsi="Times New Roman"/>
          <w:color w:val="000000" w:themeColor="text1"/>
          <w:sz w:val="24"/>
          <w:szCs w:val="24"/>
        </w:rPr>
      </w:pPr>
      <w:r w:rsidRPr="003436CD">
        <w:rPr>
          <w:rFonts w:ascii="Times New Roman" w:eastAsiaTheme="minorEastAsia" w:hAnsi="Times New Roman"/>
          <w:color w:val="000000" w:themeColor="text1"/>
          <w:sz w:val="24"/>
          <w:szCs w:val="24"/>
        </w:rPr>
        <w:t>Develop a GDPR-compliant and user-friendly pipeline in Google Colab for historians and researchers.</w:t>
      </w:r>
    </w:p>
    <w:p w14:paraId="2FCE3496" w14:textId="66C974B6" w:rsidR="4CEA86A1" w:rsidRPr="003436CD" w:rsidRDefault="4CEA86A1" w:rsidP="6CFE0E76">
      <w:pPr>
        <w:pStyle w:val="BodyText"/>
        <w:numPr>
          <w:ilvl w:val="0"/>
          <w:numId w:val="3"/>
        </w:numPr>
        <w:spacing w:after="160"/>
        <w:ind w:right="-426"/>
        <w:jc w:val="both"/>
        <w:rPr>
          <w:rFonts w:ascii="Times New Roman" w:hAnsi="Times New Roman"/>
          <w:color w:val="000000" w:themeColor="text1"/>
          <w:sz w:val="24"/>
          <w:szCs w:val="24"/>
        </w:rPr>
      </w:pPr>
      <w:r w:rsidRPr="003436CD">
        <w:rPr>
          <w:rFonts w:ascii="Times New Roman" w:eastAsiaTheme="minorEastAsia" w:hAnsi="Times New Roman"/>
          <w:color w:val="000000" w:themeColor="text1"/>
          <w:sz w:val="24"/>
          <w:szCs w:val="24"/>
        </w:rPr>
        <w:t xml:space="preserve">Integrate </w:t>
      </w:r>
      <w:r w:rsidR="61D34B84" w:rsidRPr="003436CD">
        <w:rPr>
          <w:rFonts w:ascii="Times New Roman" w:eastAsiaTheme="minorEastAsia" w:hAnsi="Times New Roman"/>
          <w:color w:val="000000" w:themeColor="text1"/>
          <w:sz w:val="24"/>
          <w:szCs w:val="24"/>
        </w:rPr>
        <w:t xml:space="preserve">Large </w:t>
      </w:r>
      <w:r w:rsidR="554E2F5F" w:rsidRPr="003436CD">
        <w:rPr>
          <w:rFonts w:ascii="Times New Roman" w:eastAsiaTheme="minorEastAsia" w:hAnsi="Times New Roman"/>
          <w:color w:val="000000" w:themeColor="text1"/>
          <w:sz w:val="24"/>
          <w:szCs w:val="24"/>
        </w:rPr>
        <w:t>L</w:t>
      </w:r>
      <w:r w:rsidRPr="003436CD">
        <w:rPr>
          <w:rFonts w:ascii="Times New Roman" w:eastAsiaTheme="minorEastAsia" w:hAnsi="Times New Roman"/>
          <w:color w:val="000000" w:themeColor="text1"/>
          <w:sz w:val="24"/>
          <w:szCs w:val="24"/>
        </w:rPr>
        <w:t>anguage</w:t>
      </w:r>
      <w:r w:rsidR="7A8F8DCD" w:rsidRPr="003436CD">
        <w:rPr>
          <w:rFonts w:ascii="Times New Roman" w:eastAsiaTheme="minorEastAsia" w:hAnsi="Times New Roman"/>
          <w:color w:val="000000" w:themeColor="text1"/>
          <w:sz w:val="24"/>
          <w:szCs w:val="24"/>
        </w:rPr>
        <w:t xml:space="preserve"> </w:t>
      </w:r>
      <w:r w:rsidRPr="003436CD">
        <w:rPr>
          <w:rFonts w:ascii="Times New Roman" w:eastAsiaTheme="minorEastAsia" w:hAnsi="Times New Roman"/>
          <w:color w:val="000000" w:themeColor="text1"/>
          <w:sz w:val="24"/>
          <w:szCs w:val="24"/>
        </w:rPr>
        <w:t xml:space="preserve">models (LLMs) like </w:t>
      </w:r>
      <w:r w:rsidR="207830B6" w:rsidRPr="003436CD">
        <w:rPr>
          <w:rFonts w:ascii="Times New Roman" w:eastAsiaTheme="minorEastAsia" w:hAnsi="Times New Roman"/>
          <w:color w:val="000000" w:themeColor="text1"/>
          <w:sz w:val="24"/>
          <w:szCs w:val="24"/>
        </w:rPr>
        <w:t>Llama</w:t>
      </w:r>
      <w:r w:rsidRPr="003436CD">
        <w:rPr>
          <w:rFonts w:ascii="Times New Roman" w:eastAsiaTheme="minorEastAsia" w:hAnsi="Times New Roman"/>
          <w:color w:val="000000" w:themeColor="text1"/>
          <w:sz w:val="24"/>
          <w:szCs w:val="24"/>
        </w:rPr>
        <w:t xml:space="preserve"> or GPT into the pipeline for accurate biographies.</w:t>
      </w:r>
    </w:p>
    <w:p w14:paraId="63B95548" w14:textId="32E6564D" w:rsidR="4CEA86A1" w:rsidRPr="003436CD" w:rsidRDefault="4CEA86A1" w:rsidP="6CFE0E76">
      <w:pPr>
        <w:pStyle w:val="BodyText"/>
        <w:numPr>
          <w:ilvl w:val="0"/>
          <w:numId w:val="3"/>
        </w:numPr>
        <w:spacing w:after="160"/>
        <w:ind w:right="-426"/>
        <w:jc w:val="both"/>
        <w:rPr>
          <w:rFonts w:ascii="Times New Roman" w:hAnsi="Times New Roman"/>
          <w:color w:val="000000" w:themeColor="text1"/>
          <w:sz w:val="24"/>
          <w:szCs w:val="24"/>
        </w:rPr>
      </w:pPr>
      <w:r w:rsidRPr="003436CD">
        <w:rPr>
          <w:rFonts w:ascii="Times New Roman" w:eastAsiaTheme="minorEastAsia" w:hAnsi="Times New Roman"/>
          <w:color w:val="000000" w:themeColor="text1"/>
          <w:sz w:val="24"/>
          <w:szCs w:val="24"/>
        </w:rPr>
        <w:t>Test the pipeline thoroughly and iterate on its performance based on user feedback to ensure accuracy and usability.</w:t>
      </w:r>
    </w:p>
    <w:p w14:paraId="464AA1FA" w14:textId="77328375" w:rsidR="6CFE0E76" w:rsidRPr="003436CD" w:rsidRDefault="6CFE0E76" w:rsidP="6CFE0E76">
      <w:pPr>
        <w:pStyle w:val="BodyText"/>
        <w:spacing w:after="160"/>
        <w:ind w:right="-426"/>
        <w:jc w:val="both"/>
        <w:rPr>
          <w:rFonts w:ascii="Times New Roman" w:hAnsi="Times New Roman"/>
          <w:szCs w:val="22"/>
        </w:rPr>
      </w:pPr>
    </w:p>
    <w:p w14:paraId="0DC0A9F3" w14:textId="59D4039C" w:rsidR="6CFE0E76" w:rsidRPr="003436CD" w:rsidRDefault="6CFE0E76" w:rsidP="6CFE0E76">
      <w:pPr>
        <w:pStyle w:val="BodyText"/>
        <w:spacing w:after="160"/>
        <w:ind w:right="-426"/>
        <w:jc w:val="both"/>
        <w:rPr>
          <w:rFonts w:ascii="Times New Roman" w:hAnsi="Times New Roman"/>
          <w:szCs w:val="22"/>
        </w:rPr>
      </w:pPr>
    </w:p>
    <w:p w14:paraId="6880B226" w14:textId="7D032C15" w:rsidR="6CFE0E76" w:rsidRPr="003436CD" w:rsidRDefault="6CFE0E76" w:rsidP="6CFE0E76">
      <w:pPr>
        <w:pStyle w:val="BodyText"/>
        <w:spacing w:after="160"/>
        <w:ind w:right="-426"/>
        <w:jc w:val="both"/>
        <w:rPr>
          <w:rFonts w:ascii="Times New Roman" w:hAnsi="Times New Roman"/>
        </w:rPr>
      </w:pPr>
    </w:p>
    <w:p w14:paraId="3076E962" w14:textId="19115D12" w:rsidR="5C27E7AE" w:rsidRPr="003436CD" w:rsidRDefault="5C27E7AE" w:rsidP="5C27E7AE">
      <w:pPr>
        <w:pStyle w:val="BodyText"/>
        <w:spacing w:after="160"/>
        <w:ind w:right="-426"/>
        <w:jc w:val="both"/>
        <w:rPr>
          <w:rFonts w:ascii="Times New Roman" w:hAnsi="Times New Roman"/>
        </w:rPr>
      </w:pPr>
    </w:p>
    <w:p w14:paraId="50B57470" w14:textId="62F12182" w:rsidR="6CFE0E76" w:rsidRPr="003436CD" w:rsidRDefault="6CFE0E76" w:rsidP="6CFE0E76">
      <w:pPr>
        <w:pStyle w:val="BodyText"/>
        <w:spacing w:after="160"/>
        <w:ind w:right="-426"/>
        <w:jc w:val="both"/>
        <w:rPr>
          <w:rFonts w:ascii="Times New Roman" w:hAnsi="Times New Roman"/>
          <w:szCs w:val="22"/>
        </w:rPr>
      </w:pPr>
    </w:p>
    <w:p w14:paraId="4DAF38CB" w14:textId="6C843E40" w:rsidR="6CFE0E76" w:rsidRPr="003436CD" w:rsidRDefault="6CFE0E76" w:rsidP="6CFE0E76">
      <w:pPr>
        <w:pStyle w:val="BodyText"/>
        <w:spacing w:after="160"/>
        <w:ind w:right="-426"/>
        <w:jc w:val="both"/>
        <w:rPr>
          <w:rFonts w:ascii="Times New Roman" w:hAnsi="Times New Roman"/>
          <w:szCs w:val="22"/>
        </w:rPr>
      </w:pPr>
    </w:p>
    <w:p w14:paraId="2A2D13F4" w14:textId="49817590" w:rsidR="6CFE0E76" w:rsidRPr="003436CD" w:rsidRDefault="6CFE0E76" w:rsidP="6CFE0E76">
      <w:pPr>
        <w:pStyle w:val="BodyText"/>
        <w:spacing w:after="160"/>
        <w:ind w:right="-426"/>
        <w:jc w:val="both"/>
        <w:rPr>
          <w:rFonts w:ascii="Times New Roman" w:hAnsi="Times New Roman"/>
          <w:szCs w:val="22"/>
        </w:rPr>
      </w:pPr>
    </w:p>
    <w:p w14:paraId="26D30630" w14:textId="7CC7E116" w:rsidR="00EF18DA" w:rsidRPr="003436CD" w:rsidRDefault="46A19ADE" w:rsidP="00BC7048">
      <w:pPr>
        <w:pStyle w:val="BodyText"/>
        <w:spacing w:after="160"/>
        <w:ind w:left="-567" w:right="-426"/>
        <w:jc w:val="both"/>
        <w:rPr>
          <w:rFonts w:ascii="Times New Roman" w:hAnsi="Times New Roman"/>
          <w:b/>
          <w:bCs/>
          <w:color w:val="DF4807" w:themeColor="accent1"/>
          <w:sz w:val="28"/>
          <w:szCs w:val="28"/>
        </w:rPr>
      </w:pPr>
      <w:r w:rsidRPr="003436CD">
        <w:rPr>
          <w:rFonts w:ascii="Times New Roman" w:hAnsi="Times New Roman"/>
          <w:b/>
          <w:bCs/>
          <w:color w:val="DF4807" w:themeColor="accent1"/>
          <w:sz w:val="28"/>
          <w:szCs w:val="28"/>
        </w:rPr>
        <w:lastRenderedPageBreak/>
        <w:t>Phase 1: Project Initialization</w:t>
      </w:r>
    </w:p>
    <w:p w14:paraId="6CB2761A" w14:textId="77777777" w:rsidR="008019B4" w:rsidRPr="003436CD" w:rsidRDefault="5A89DD23" w:rsidP="00BC7048">
      <w:pPr>
        <w:pStyle w:val="BodyText"/>
        <w:spacing w:after="160"/>
        <w:ind w:left="-567"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t xml:space="preserve">Sprint 1: </w:t>
      </w:r>
      <w:r w:rsidR="0109D729" w:rsidRPr="003436CD">
        <w:rPr>
          <w:rFonts w:ascii="Times New Roman" w:hAnsi="Times New Roman"/>
          <w:color w:val="DF4807" w:themeColor="accent1"/>
          <w:sz w:val="28"/>
          <w:szCs w:val="28"/>
        </w:rPr>
        <w:t xml:space="preserve">Preparing the </w:t>
      </w:r>
      <w:r w:rsidR="00CF6838" w:rsidRPr="003436CD">
        <w:rPr>
          <w:rFonts w:ascii="Times New Roman" w:hAnsi="Times New Roman"/>
          <w:color w:val="DF4807" w:themeColor="accent1"/>
          <w:sz w:val="28"/>
          <w:szCs w:val="28"/>
        </w:rPr>
        <w:t xml:space="preserve">Basics and </w:t>
      </w:r>
      <w:r w:rsidR="0109D729" w:rsidRPr="003436CD">
        <w:rPr>
          <w:rFonts w:ascii="Times New Roman" w:hAnsi="Times New Roman"/>
          <w:color w:val="DF4807" w:themeColor="accent1"/>
          <w:sz w:val="28"/>
          <w:szCs w:val="28"/>
        </w:rPr>
        <w:t>Foundation</w:t>
      </w:r>
    </w:p>
    <w:p w14:paraId="1C123C66" w14:textId="77777777" w:rsidR="00C561B0" w:rsidRPr="003436CD" w:rsidRDefault="00C561B0" w:rsidP="00BC7048">
      <w:pPr>
        <w:pStyle w:val="BodyText"/>
        <w:spacing w:after="160"/>
        <w:ind w:left="-567"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t>User Stories:</w:t>
      </w:r>
    </w:p>
    <w:p w14:paraId="2AA2D0FE" w14:textId="4BBA1C6D" w:rsidR="001668DB" w:rsidRPr="003436CD" w:rsidRDefault="001668DB" w:rsidP="00D6678C">
      <w:pPr>
        <w:pStyle w:val="BodyText"/>
        <w:numPr>
          <w:ilvl w:val="0"/>
          <w:numId w:val="16"/>
        </w:numPr>
        <w:spacing w:after="160"/>
        <w:ind w:right="-426"/>
        <w:jc w:val="both"/>
        <w:rPr>
          <w:rFonts w:ascii="Times New Roman" w:hAnsi="Times New Roman"/>
          <w:color w:val="000000" w:themeColor="text1"/>
          <w:sz w:val="24"/>
          <w:szCs w:val="24"/>
        </w:rPr>
      </w:pPr>
      <w:r>
        <w:rPr>
          <w:rFonts w:ascii="Times New Roman" w:eastAsiaTheme="minorEastAsia" w:hAnsi="Times New Roman"/>
          <w:color w:val="000000" w:themeColor="text1"/>
          <w:sz w:val="24"/>
          <w:szCs w:val="24"/>
        </w:rPr>
        <w:t>As a Data Scientist, I want to r</w:t>
      </w:r>
      <w:r w:rsidRPr="003436CD">
        <w:rPr>
          <w:rFonts w:ascii="Times New Roman" w:eastAsiaTheme="minorEastAsia" w:hAnsi="Times New Roman"/>
          <w:color w:val="000000" w:themeColor="text1"/>
          <w:sz w:val="24"/>
          <w:szCs w:val="24"/>
        </w:rPr>
        <w:t>esearch recent papers on prompt-engineering and pre-processing for generative AI in German to understand the current state-of-the-art.</w:t>
      </w:r>
    </w:p>
    <w:p w14:paraId="4194C279" w14:textId="29F56DB7" w:rsidR="6B7FD233" w:rsidRPr="003436CD" w:rsidRDefault="6B7FD233" w:rsidP="53F396ED">
      <w:pPr>
        <w:pStyle w:val="BodyText"/>
        <w:spacing w:after="160"/>
        <w:ind w:left="-142"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t xml:space="preserve">Tasks: </w:t>
      </w:r>
    </w:p>
    <w:p w14:paraId="750A38FD" w14:textId="59B33453" w:rsidR="6B7FD233" w:rsidRPr="003436CD" w:rsidRDefault="6B7FD233" w:rsidP="00D6678C">
      <w:pPr>
        <w:pStyle w:val="BodyText"/>
        <w:numPr>
          <w:ilvl w:val="0"/>
          <w:numId w:val="10"/>
        </w:numPr>
        <w:spacing w:after="160"/>
        <w:ind w:left="1068" w:right="-426"/>
        <w:rPr>
          <w:rFonts w:ascii="Times New Roman" w:hAnsi="Times New Roman"/>
          <w:color w:val="000000" w:themeColor="text1"/>
          <w:sz w:val="24"/>
          <w:szCs w:val="24"/>
        </w:rPr>
      </w:pPr>
      <w:r w:rsidRPr="003436CD">
        <w:rPr>
          <w:rFonts w:ascii="Times New Roman" w:hAnsi="Times New Roman"/>
          <w:color w:val="000000" w:themeColor="text1"/>
          <w:sz w:val="24"/>
          <w:szCs w:val="24"/>
        </w:rPr>
        <w:t>Project Understanding and Kick-off Meeting</w:t>
      </w:r>
      <w:r w:rsidR="00884C03" w:rsidRPr="003436CD">
        <w:rPr>
          <w:rFonts w:ascii="Times New Roman" w:hAnsi="Times New Roman"/>
          <w:color w:val="000000" w:themeColor="text1"/>
          <w:sz w:val="24"/>
          <w:szCs w:val="24"/>
        </w:rPr>
        <w:t>.</w:t>
      </w:r>
    </w:p>
    <w:p w14:paraId="5C7B6653" w14:textId="4AEB2EE4" w:rsidR="6B7FD233" w:rsidRPr="003436CD" w:rsidRDefault="6B7FD233" w:rsidP="00D6678C">
      <w:pPr>
        <w:pStyle w:val="BodyText"/>
        <w:numPr>
          <w:ilvl w:val="0"/>
          <w:numId w:val="10"/>
        </w:numPr>
        <w:spacing w:after="160"/>
        <w:ind w:left="1068" w:right="-426"/>
        <w:rPr>
          <w:rFonts w:ascii="Times New Roman" w:hAnsi="Times New Roman"/>
          <w:color w:val="000000" w:themeColor="text1"/>
          <w:sz w:val="24"/>
          <w:szCs w:val="24"/>
        </w:rPr>
      </w:pPr>
      <w:r w:rsidRPr="003436CD">
        <w:rPr>
          <w:rFonts w:ascii="Times New Roman" w:hAnsi="Times New Roman"/>
          <w:color w:val="000000" w:themeColor="text1"/>
          <w:sz w:val="24"/>
          <w:szCs w:val="24"/>
        </w:rPr>
        <w:t>Understanding the Problem Statement and identifying the knowledge gaps</w:t>
      </w:r>
      <w:r w:rsidR="00884C03" w:rsidRPr="003436CD">
        <w:rPr>
          <w:rFonts w:ascii="Times New Roman" w:hAnsi="Times New Roman"/>
          <w:color w:val="000000" w:themeColor="text1"/>
          <w:sz w:val="24"/>
          <w:szCs w:val="24"/>
        </w:rPr>
        <w:t>.</w:t>
      </w:r>
    </w:p>
    <w:p w14:paraId="4B0BB555" w14:textId="0AFE6181" w:rsidR="6B7FD233" w:rsidRPr="003436CD" w:rsidRDefault="6B7FD233" w:rsidP="00D6678C">
      <w:pPr>
        <w:pStyle w:val="BodyText"/>
        <w:numPr>
          <w:ilvl w:val="0"/>
          <w:numId w:val="10"/>
        </w:numPr>
        <w:spacing w:after="160"/>
        <w:ind w:left="1068" w:right="-426"/>
        <w:rPr>
          <w:rFonts w:ascii="Times New Roman" w:hAnsi="Times New Roman"/>
          <w:color w:val="000000" w:themeColor="text1"/>
          <w:sz w:val="24"/>
          <w:szCs w:val="24"/>
        </w:rPr>
      </w:pPr>
      <w:r w:rsidRPr="003436CD">
        <w:rPr>
          <w:rFonts w:ascii="Times New Roman" w:hAnsi="Times New Roman"/>
          <w:color w:val="000000" w:themeColor="text1"/>
          <w:sz w:val="24"/>
          <w:szCs w:val="24"/>
        </w:rPr>
        <w:t>Find and study all the recent relevant papers.</w:t>
      </w:r>
    </w:p>
    <w:p w14:paraId="0A603018" w14:textId="7F18C98D" w:rsidR="6CFE0E76" w:rsidRPr="003436CD" w:rsidRDefault="6CFE0E76" w:rsidP="6CFE0E76">
      <w:pPr>
        <w:pStyle w:val="BodyText"/>
        <w:spacing w:after="160"/>
        <w:ind w:right="-426"/>
        <w:rPr>
          <w:rFonts w:ascii="Times New Roman" w:hAnsi="Times New Roman"/>
          <w:szCs w:val="22"/>
        </w:rPr>
      </w:pPr>
    </w:p>
    <w:p w14:paraId="05BB6987" w14:textId="663A717C" w:rsidR="6CFE0E76" w:rsidRPr="003436CD" w:rsidRDefault="158725C2" w:rsidP="00884C03">
      <w:pPr>
        <w:pStyle w:val="BodyText"/>
        <w:spacing w:after="160"/>
        <w:ind w:left="-567" w:right="-426"/>
        <w:jc w:val="both"/>
        <w:rPr>
          <w:rFonts w:ascii="Times New Roman" w:hAnsi="Times New Roman"/>
          <w:b/>
          <w:bCs/>
          <w:color w:val="DF4807" w:themeColor="accent1"/>
          <w:sz w:val="28"/>
          <w:szCs w:val="28"/>
        </w:rPr>
      </w:pPr>
      <w:r w:rsidRPr="003436CD">
        <w:rPr>
          <w:rFonts w:ascii="Times New Roman" w:hAnsi="Times New Roman"/>
          <w:b/>
          <w:bCs/>
          <w:color w:val="DF4807" w:themeColor="accent1"/>
          <w:sz w:val="28"/>
          <w:szCs w:val="28"/>
        </w:rPr>
        <w:t>Phase 2: Development and Improvement</w:t>
      </w:r>
    </w:p>
    <w:p w14:paraId="3BEC062D" w14:textId="0B8D9DDF" w:rsidR="008019B4" w:rsidRPr="003436CD" w:rsidRDefault="008019B4" w:rsidP="00BC7048">
      <w:pPr>
        <w:pStyle w:val="BodyText"/>
        <w:spacing w:after="160"/>
        <w:ind w:left="-567"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t>Sprint 2: Pr</w:t>
      </w:r>
      <w:r w:rsidR="00C561B0" w:rsidRPr="003436CD">
        <w:rPr>
          <w:rFonts w:ascii="Times New Roman" w:hAnsi="Times New Roman"/>
          <w:color w:val="DF4807" w:themeColor="accent1"/>
          <w:sz w:val="28"/>
          <w:szCs w:val="28"/>
        </w:rPr>
        <w:t>ompt Engineering</w:t>
      </w:r>
    </w:p>
    <w:p w14:paraId="66B3F851" w14:textId="5D6ECFF4" w:rsidR="00BB758A" w:rsidRPr="003436CD" w:rsidRDefault="00BB758A" w:rsidP="00BC7048">
      <w:pPr>
        <w:pStyle w:val="BodyText"/>
        <w:spacing w:after="160"/>
        <w:ind w:left="-567" w:right="-426"/>
        <w:jc w:val="both"/>
        <w:rPr>
          <w:rFonts w:ascii="Times New Roman" w:hAnsi="Times New Roman"/>
          <w:color w:val="000000" w:themeColor="text1"/>
        </w:rPr>
      </w:pPr>
      <w:r w:rsidRPr="003436CD">
        <w:rPr>
          <w:rFonts w:ascii="Times New Roman" w:hAnsi="Times New Roman"/>
          <w:color w:val="DF4807" w:themeColor="accent1"/>
          <w:sz w:val="28"/>
          <w:szCs w:val="28"/>
        </w:rPr>
        <w:t>User Stories</w:t>
      </w:r>
      <w:r w:rsidRPr="003436CD">
        <w:rPr>
          <w:rFonts w:ascii="Times New Roman" w:hAnsi="Times New Roman"/>
          <w:color w:val="DF4807" w:themeColor="accent1"/>
        </w:rPr>
        <w:t>:</w:t>
      </w:r>
    </w:p>
    <w:p w14:paraId="7F5D4E28" w14:textId="17E3070F" w:rsidR="001668DB" w:rsidRPr="003436CD" w:rsidRDefault="1B73856A" w:rsidP="00D6678C">
      <w:pPr>
        <w:pStyle w:val="BodyText"/>
        <w:numPr>
          <w:ilvl w:val="0"/>
          <w:numId w:val="17"/>
        </w:numPr>
        <w:spacing w:after="160"/>
        <w:ind w:right="-426"/>
        <w:jc w:val="both"/>
        <w:rPr>
          <w:rFonts w:ascii="Times New Roman" w:hAnsi="Times New Roman"/>
          <w:color w:val="000000" w:themeColor="text1"/>
          <w:sz w:val="24"/>
          <w:szCs w:val="24"/>
        </w:rPr>
      </w:pPr>
      <w:r w:rsidRPr="003436CD">
        <w:rPr>
          <w:rFonts w:ascii="Times New Roman" w:eastAsiaTheme="minorEastAsia" w:hAnsi="Times New Roman"/>
          <w:color w:val="000000" w:themeColor="text1"/>
          <w:sz w:val="24"/>
          <w:szCs w:val="24"/>
        </w:rPr>
        <w:t xml:space="preserve">As a data scientist, I want to </w:t>
      </w:r>
      <w:r w:rsidR="001668DB">
        <w:rPr>
          <w:rFonts w:ascii="Times New Roman" w:eastAsiaTheme="minorEastAsia" w:hAnsi="Times New Roman"/>
          <w:color w:val="000000" w:themeColor="text1"/>
          <w:sz w:val="24"/>
          <w:szCs w:val="24"/>
        </w:rPr>
        <w:t>e</w:t>
      </w:r>
      <w:r w:rsidR="001668DB" w:rsidRPr="003436CD">
        <w:rPr>
          <w:rFonts w:ascii="Times New Roman" w:eastAsiaTheme="minorEastAsia" w:hAnsi="Times New Roman"/>
          <w:color w:val="000000" w:themeColor="text1"/>
          <w:sz w:val="24"/>
          <w:szCs w:val="24"/>
        </w:rPr>
        <w:t>xperiment with chunking interviews and prompting techniques to find the most effective workflow for generating high-quality biographies.</w:t>
      </w:r>
    </w:p>
    <w:p w14:paraId="42CDBA89" w14:textId="398C6405" w:rsidR="1B73856A" w:rsidRPr="003436CD" w:rsidRDefault="1B73856A" w:rsidP="00D6678C">
      <w:pPr>
        <w:pStyle w:val="BodyText"/>
        <w:spacing w:after="160"/>
        <w:ind w:right="-426"/>
        <w:jc w:val="both"/>
        <w:rPr>
          <w:rFonts w:ascii="Times New Roman" w:hAnsi="Times New Roman"/>
          <w:color w:val="000000" w:themeColor="text1"/>
          <w:sz w:val="24"/>
          <w:szCs w:val="24"/>
        </w:rPr>
      </w:pPr>
    </w:p>
    <w:p w14:paraId="5F6FEB55" w14:textId="63028BE0" w:rsidR="0B352293" w:rsidRPr="003436CD" w:rsidRDefault="225257CC" w:rsidP="6CFE0E76">
      <w:pPr>
        <w:pStyle w:val="BodyText"/>
        <w:spacing w:after="160"/>
        <w:ind w:left="-567" w:right="-426"/>
        <w:jc w:val="both"/>
        <w:rPr>
          <w:rFonts w:ascii="Times New Roman" w:hAnsi="Times New Roman"/>
          <w:color w:val="000000" w:themeColor="text1"/>
          <w:sz w:val="20"/>
        </w:rPr>
      </w:pPr>
      <w:r w:rsidRPr="53F396ED">
        <w:rPr>
          <w:rFonts w:ascii="Times New Roman" w:hAnsi="Times New Roman"/>
          <w:color w:val="DF4807" w:themeColor="accent1"/>
          <w:sz w:val="28"/>
          <w:szCs w:val="28"/>
        </w:rPr>
        <w:t xml:space="preserve">     </w:t>
      </w:r>
      <w:r w:rsidR="0B352293" w:rsidRPr="003436CD">
        <w:rPr>
          <w:rFonts w:ascii="Times New Roman" w:hAnsi="Times New Roman"/>
          <w:color w:val="DF4807" w:themeColor="accent1"/>
          <w:sz w:val="28"/>
          <w:szCs w:val="28"/>
        </w:rPr>
        <w:t xml:space="preserve">Tasks: </w:t>
      </w:r>
    </w:p>
    <w:p w14:paraId="1335E2A5" w14:textId="63E1F42A" w:rsidR="2C44513A" w:rsidRPr="003436CD" w:rsidRDefault="2C44513A" w:rsidP="00063C89">
      <w:pPr>
        <w:pStyle w:val="BodyText"/>
        <w:numPr>
          <w:ilvl w:val="0"/>
          <w:numId w:val="2"/>
        </w:numPr>
        <w:spacing w:after="160"/>
        <w:ind w:right="-426"/>
        <w:rPr>
          <w:rFonts w:ascii="Times New Roman" w:hAnsi="Times New Roman"/>
          <w:sz w:val="24"/>
          <w:szCs w:val="24"/>
        </w:rPr>
      </w:pPr>
      <w:r w:rsidRPr="003436CD">
        <w:rPr>
          <w:rFonts w:ascii="Times New Roman" w:eastAsiaTheme="minorEastAsia" w:hAnsi="Times New Roman"/>
          <w:color w:val="000000" w:themeColor="text1"/>
          <w:sz w:val="24"/>
          <w:szCs w:val="24"/>
        </w:rPr>
        <w:t>Research and select chunking techniques: Investigate various methods for segmenting interview transcripts, such as sentence-level chunking, paragraph-level chunking, and keyword-based chunking.</w:t>
      </w:r>
    </w:p>
    <w:p w14:paraId="2AD63FC8" w14:textId="5DB23128" w:rsidR="2C44513A" w:rsidRPr="003436CD" w:rsidRDefault="2C44513A" w:rsidP="00063C89">
      <w:pPr>
        <w:pStyle w:val="ListParagraph"/>
        <w:numPr>
          <w:ilvl w:val="0"/>
          <w:numId w:val="2"/>
        </w:numPr>
        <w:spacing w:before="240" w:after="240"/>
        <w:rPr>
          <w:rFonts w:ascii="Times New Roman" w:hAnsi="Times New Roman" w:cs="Times New Roman"/>
          <w:sz w:val="24"/>
          <w:szCs w:val="24"/>
          <w:lang w:val="en-NZ"/>
        </w:rPr>
      </w:pPr>
      <w:r w:rsidRPr="003436CD">
        <w:rPr>
          <w:rFonts w:ascii="Times New Roman" w:hAnsi="Times New Roman" w:cs="Times New Roman"/>
          <w:sz w:val="24"/>
          <w:szCs w:val="24"/>
          <w:lang w:val="en-NZ"/>
        </w:rPr>
        <w:t>Explore prompting strategies: Review existing prompting techniques used in natural language processing and identify those suitable for generating biographies from interview transcripts.</w:t>
      </w:r>
    </w:p>
    <w:p w14:paraId="491BA081" w14:textId="77777777" w:rsidR="00063C89" w:rsidRPr="003436CD" w:rsidRDefault="00063C89" w:rsidP="53F396ED">
      <w:pPr>
        <w:pStyle w:val="ListParagraph"/>
        <w:spacing w:before="240" w:after="240"/>
        <w:ind w:left="1416"/>
        <w:rPr>
          <w:rFonts w:ascii="Times New Roman" w:hAnsi="Times New Roman" w:cs="Times New Roman"/>
          <w:sz w:val="24"/>
          <w:szCs w:val="24"/>
          <w:lang w:val="en-NZ"/>
        </w:rPr>
      </w:pPr>
    </w:p>
    <w:p w14:paraId="459CC786" w14:textId="43E957FE" w:rsidR="2C44513A" w:rsidRDefault="2C44513A" w:rsidP="00063C89">
      <w:pPr>
        <w:pStyle w:val="ListParagraph"/>
        <w:numPr>
          <w:ilvl w:val="0"/>
          <w:numId w:val="2"/>
        </w:numPr>
        <w:spacing w:before="240" w:after="240"/>
        <w:rPr>
          <w:rFonts w:ascii="Times New Roman" w:hAnsi="Times New Roman" w:cs="Times New Roman"/>
          <w:sz w:val="24"/>
          <w:szCs w:val="24"/>
          <w:lang w:val="en-NZ"/>
        </w:rPr>
      </w:pPr>
      <w:r w:rsidRPr="003436CD">
        <w:rPr>
          <w:rFonts w:ascii="Times New Roman" w:hAnsi="Times New Roman" w:cs="Times New Roman"/>
          <w:sz w:val="24"/>
          <w:szCs w:val="24"/>
          <w:lang w:val="en-NZ"/>
        </w:rPr>
        <w:t>Develop implementation scripts: Create scripts or algorithms to implement the chosen chunking and prompting techniques, ensuring they can be applied effectively to interview data</w:t>
      </w:r>
      <w:r w:rsidR="00063C89" w:rsidRPr="003436CD">
        <w:rPr>
          <w:rFonts w:ascii="Times New Roman" w:hAnsi="Times New Roman" w:cs="Times New Roman"/>
          <w:sz w:val="24"/>
          <w:szCs w:val="24"/>
          <w:lang w:val="en-NZ"/>
        </w:rPr>
        <w:t>.</w:t>
      </w:r>
    </w:p>
    <w:p w14:paraId="49B3BCDF" w14:textId="77777777" w:rsidR="00F92A7D" w:rsidRPr="00F92A7D" w:rsidRDefault="00F92A7D" w:rsidP="00F92A7D">
      <w:pPr>
        <w:pStyle w:val="ListParagraph"/>
        <w:rPr>
          <w:rFonts w:ascii="Times New Roman" w:hAnsi="Times New Roman" w:cs="Times New Roman"/>
          <w:sz w:val="24"/>
          <w:szCs w:val="24"/>
          <w:lang w:val="en-NZ"/>
        </w:rPr>
      </w:pPr>
    </w:p>
    <w:p w14:paraId="144610B9" w14:textId="3B9BA998" w:rsidR="00F92A7D" w:rsidRDefault="00F92A7D" w:rsidP="00F92A7D">
      <w:pPr>
        <w:spacing w:before="240" w:after="240"/>
        <w:rPr>
          <w:rFonts w:ascii="Times New Roman" w:hAnsi="Times New Roman" w:cs="Times New Roman"/>
          <w:sz w:val="24"/>
          <w:szCs w:val="24"/>
          <w:lang w:val="en-NZ"/>
        </w:rPr>
      </w:pPr>
    </w:p>
    <w:p w14:paraId="32B910DA" w14:textId="77777777" w:rsidR="00D6678C" w:rsidRDefault="00D6678C" w:rsidP="00F92A7D">
      <w:pPr>
        <w:spacing w:before="240" w:after="240"/>
        <w:rPr>
          <w:rFonts w:ascii="Times New Roman" w:hAnsi="Times New Roman" w:cs="Times New Roman"/>
          <w:sz w:val="24"/>
          <w:szCs w:val="24"/>
          <w:lang w:val="en-NZ"/>
        </w:rPr>
      </w:pPr>
    </w:p>
    <w:p w14:paraId="542A28C9" w14:textId="29164FA4" w:rsidR="227CFA9C" w:rsidRDefault="227CFA9C" w:rsidP="227CFA9C">
      <w:pPr>
        <w:spacing w:before="240" w:after="240"/>
        <w:rPr>
          <w:rFonts w:ascii="Times New Roman" w:hAnsi="Times New Roman" w:cs="Times New Roman"/>
          <w:sz w:val="24"/>
          <w:szCs w:val="24"/>
          <w:lang w:val="en-NZ"/>
        </w:rPr>
      </w:pPr>
    </w:p>
    <w:p w14:paraId="7C4F849C" w14:textId="11F84F43" w:rsidR="227CFA9C" w:rsidRDefault="227CFA9C" w:rsidP="227CFA9C">
      <w:pPr>
        <w:spacing w:before="240" w:after="240"/>
        <w:rPr>
          <w:rFonts w:ascii="Times New Roman" w:hAnsi="Times New Roman" w:cs="Times New Roman"/>
          <w:sz w:val="24"/>
          <w:szCs w:val="24"/>
          <w:lang w:val="en-NZ"/>
        </w:rPr>
      </w:pPr>
    </w:p>
    <w:p w14:paraId="23DFD3BE" w14:textId="12359B34" w:rsidR="006334BE" w:rsidRPr="00F92A7D" w:rsidRDefault="006334BE" w:rsidP="1D49441A">
      <w:pPr>
        <w:spacing w:before="240" w:after="240"/>
        <w:rPr>
          <w:rFonts w:ascii="Times New Roman" w:hAnsi="Times New Roman" w:cs="Times New Roman"/>
          <w:sz w:val="24"/>
          <w:szCs w:val="24"/>
          <w:lang w:val="en-NZ"/>
        </w:rPr>
      </w:pPr>
    </w:p>
    <w:p w14:paraId="043D7CFC" w14:textId="76583137" w:rsidR="00BB758A" w:rsidRPr="003436CD" w:rsidRDefault="4AF608D6" w:rsidP="00BC7048">
      <w:pPr>
        <w:pStyle w:val="BodyText"/>
        <w:spacing w:after="160"/>
        <w:ind w:left="-567" w:right="-426"/>
        <w:jc w:val="both"/>
        <w:rPr>
          <w:rFonts w:ascii="Times New Roman" w:hAnsi="Times New Roman"/>
          <w:b/>
          <w:bCs/>
          <w:color w:val="DF4807" w:themeColor="accent1"/>
          <w:sz w:val="28"/>
          <w:szCs w:val="28"/>
        </w:rPr>
      </w:pPr>
      <w:r w:rsidRPr="003436CD">
        <w:rPr>
          <w:rFonts w:ascii="Times New Roman" w:hAnsi="Times New Roman"/>
          <w:color w:val="DF4807" w:themeColor="accent1"/>
          <w:sz w:val="28"/>
          <w:szCs w:val="28"/>
        </w:rPr>
        <w:t xml:space="preserve">Sprint </w:t>
      </w:r>
      <w:r w:rsidR="1C60805B" w:rsidRPr="003436CD">
        <w:rPr>
          <w:rFonts w:ascii="Times New Roman" w:hAnsi="Times New Roman"/>
          <w:color w:val="DF4807" w:themeColor="accent1"/>
          <w:sz w:val="28"/>
          <w:szCs w:val="28"/>
        </w:rPr>
        <w:t>3</w:t>
      </w:r>
      <w:r w:rsidRPr="003436CD">
        <w:rPr>
          <w:rFonts w:ascii="Times New Roman" w:hAnsi="Times New Roman"/>
          <w:color w:val="DF4807" w:themeColor="accent1"/>
          <w:sz w:val="28"/>
          <w:szCs w:val="28"/>
        </w:rPr>
        <w:t>: Improvement of Model</w:t>
      </w:r>
    </w:p>
    <w:p w14:paraId="2331E357" w14:textId="1AA93298" w:rsidR="00EC7E0A" w:rsidRPr="003436CD" w:rsidRDefault="0B352293" w:rsidP="00BC7048">
      <w:pPr>
        <w:pStyle w:val="BodyText"/>
        <w:spacing w:after="160"/>
        <w:ind w:left="-567"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t>User Stories:</w:t>
      </w:r>
    </w:p>
    <w:p w14:paraId="36F2D1C2" w14:textId="2E2429C7" w:rsidR="001668DB" w:rsidRPr="003436CD" w:rsidRDefault="5A7D37DF" w:rsidP="00FB575F">
      <w:pPr>
        <w:pStyle w:val="BodyText"/>
        <w:numPr>
          <w:ilvl w:val="3"/>
          <w:numId w:val="16"/>
        </w:numPr>
        <w:spacing w:after="160"/>
        <w:ind w:right="-426"/>
        <w:jc w:val="both"/>
        <w:rPr>
          <w:rFonts w:ascii="Times New Roman" w:hAnsi="Times New Roman"/>
          <w:color w:val="000000" w:themeColor="text1"/>
          <w:sz w:val="24"/>
          <w:szCs w:val="24"/>
        </w:rPr>
      </w:pPr>
      <w:r w:rsidRPr="003436CD">
        <w:rPr>
          <w:rFonts w:ascii="Times New Roman" w:eastAsiaTheme="minorEastAsia" w:hAnsi="Times New Roman"/>
          <w:sz w:val="24"/>
          <w:szCs w:val="24"/>
        </w:rPr>
        <w:lastRenderedPageBreak/>
        <w:t xml:space="preserve">As a data scientist, I want to </w:t>
      </w:r>
      <w:r w:rsidR="001668DB">
        <w:rPr>
          <w:rFonts w:ascii="Times New Roman" w:eastAsiaTheme="minorEastAsia" w:hAnsi="Times New Roman"/>
          <w:color w:val="000000" w:themeColor="text1"/>
          <w:sz w:val="24"/>
          <w:szCs w:val="24"/>
        </w:rPr>
        <w:t>d</w:t>
      </w:r>
      <w:r w:rsidR="001668DB" w:rsidRPr="003436CD">
        <w:rPr>
          <w:rFonts w:ascii="Times New Roman" w:eastAsiaTheme="minorEastAsia" w:hAnsi="Times New Roman"/>
          <w:color w:val="000000" w:themeColor="text1"/>
          <w:sz w:val="24"/>
          <w:szCs w:val="24"/>
        </w:rPr>
        <w:t>evelop a GDPR-compliant and user-friendly pipeline in Google Colab for historians and researchers.</w:t>
      </w:r>
    </w:p>
    <w:p w14:paraId="51960CEC" w14:textId="1C65D8F2" w:rsidR="5A7D37DF" w:rsidRPr="003436CD" w:rsidRDefault="5A7D37DF" w:rsidP="00C24A93">
      <w:pPr>
        <w:pStyle w:val="BodyText"/>
        <w:spacing w:after="160"/>
        <w:ind w:right="-426"/>
        <w:jc w:val="both"/>
        <w:rPr>
          <w:rFonts w:ascii="Times New Roman" w:hAnsi="Times New Roman"/>
          <w:sz w:val="24"/>
          <w:szCs w:val="24"/>
        </w:rPr>
      </w:pPr>
    </w:p>
    <w:p w14:paraId="245FA1D0" w14:textId="1CDD6426" w:rsidR="00EC7E0A" w:rsidRPr="003436CD" w:rsidRDefault="0B352293" w:rsidP="53F396ED">
      <w:pPr>
        <w:pStyle w:val="BodyText"/>
        <w:spacing w:after="160"/>
        <w:ind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t>Tasks:</w:t>
      </w:r>
    </w:p>
    <w:p w14:paraId="2070FA6A" w14:textId="2729D2F5" w:rsidR="5173B67C" w:rsidRPr="007D13C5" w:rsidRDefault="5173B67C" w:rsidP="00D6678C">
      <w:pPr>
        <w:pStyle w:val="BodyText"/>
        <w:numPr>
          <w:ilvl w:val="0"/>
          <w:numId w:val="12"/>
        </w:numPr>
        <w:spacing w:after="160"/>
        <w:ind w:left="938" w:right="-426"/>
        <w:jc w:val="both"/>
        <w:rPr>
          <w:rFonts w:ascii="Times New Roman" w:hAnsi="Times New Roman"/>
          <w:sz w:val="24"/>
          <w:szCs w:val="24"/>
        </w:rPr>
      </w:pPr>
      <w:r w:rsidRPr="007D13C5">
        <w:rPr>
          <w:rFonts w:ascii="Times New Roman" w:eastAsiaTheme="minorEastAsia" w:hAnsi="Times New Roman"/>
          <w:sz w:val="24"/>
          <w:szCs w:val="24"/>
        </w:rPr>
        <w:t>Research GDPR compliance requirements to ensure adherence to regulations for handling sensitive interview data.</w:t>
      </w:r>
    </w:p>
    <w:p w14:paraId="524C6768" w14:textId="51B7571D" w:rsidR="5173B67C" w:rsidRPr="007D13C5" w:rsidRDefault="5173B67C" w:rsidP="00D6678C">
      <w:pPr>
        <w:pStyle w:val="BodyText"/>
        <w:numPr>
          <w:ilvl w:val="0"/>
          <w:numId w:val="12"/>
        </w:numPr>
        <w:spacing w:after="160"/>
        <w:ind w:left="938" w:right="-426"/>
        <w:jc w:val="both"/>
        <w:rPr>
          <w:rFonts w:ascii="Times New Roman" w:hAnsi="Times New Roman"/>
          <w:sz w:val="24"/>
          <w:szCs w:val="24"/>
        </w:rPr>
      </w:pPr>
      <w:r w:rsidRPr="007D13C5">
        <w:rPr>
          <w:rFonts w:ascii="Times New Roman" w:eastAsiaTheme="minorEastAsia" w:hAnsi="Times New Roman"/>
          <w:sz w:val="24"/>
          <w:szCs w:val="24"/>
        </w:rPr>
        <w:t>Design the pipeline architecture, incorporating GDPR compliance measures seamlessly into the workflow.</w:t>
      </w:r>
    </w:p>
    <w:p w14:paraId="2CC24C2E" w14:textId="16AE16F3" w:rsidR="5173B67C" w:rsidRPr="007D13C5" w:rsidRDefault="5173B67C" w:rsidP="00D6678C">
      <w:pPr>
        <w:pStyle w:val="BodyText"/>
        <w:numPr>
          <w:ilvl w:val="0"/>
          <w:numId w:val="12"/>
        </w:numPr>
        <w:spacing w:after="160"/>
        <w:ind w:left="938" w:right="-426"/>
        <w:jc w:val="both"/>
        <w:rPr>
          <w:rFonts w:ascii="Times New Roman" w:hAnsi="Times New Roman"/>
          <w:sz w:val="24"/>
          <w:szCs w:val="24"/>
        </w:rPr>
      </w:pPr>
      <w:r w:rsidRPr="007D13C5">
        <w:rPr>
          <w:rFonts w:ascii="Times New Roman" w:eastAsiaTheme="minorEastAsia" w:hAnsi="Times New Roman"/>
          <w:sz w:val="24"/>
          <w:szCs w:val="24"/>
        </w:rPr>
        <w:t>Implement data handling procedures such as encryption and access controls to protect interviewees' privacy.</w:t>
      </w:r>
    </w:p>
    <w:p w14:paraId="0B79AC81" w14:textId="06421866" w:rsidR="5173B67C" w:rsidRPr="007D13C5" w:rsidRDefault="5173B67C" w:rsidP="00D6678C">
      <w:pPr>
        <w:pStyle w:val="BodyText"/>
        <w:numPr>
          <w:ilvl w:val="0"/>
          <w:numId w:val="12"/>
        </w:numPr>
        <w:spacing w:after="160"/>
        <w:ind w:left="938" w:right="-426"/>
        <w:jc w:val="both"/>
        <w:rPr>
          <w:rFonts w:ascii="Times New Roman" w:hAnsi="Times New Roman"/>
          <w:sz w:val="24"/>
          <w:szCs w:val="24"/>
        </w:rPr>
      </w:pPr>
      <w:r w:rsidRPr="007D13C5">
        <w:rPr>
          <w:rFonts w:ascii="Times New Roman" w:eastAsiaTheme="minorEastAsia" w:hAnsi="Times New Roman"/>
          <w:sz w:val="24"/>
          <w:szCs w:val="24"/>
        </w:rPr>
        <w:t>Create user-friendly interface elements within Google Colab to enhance usability for historians and researchers.</w:t>
      </w:r>
    </w:p>
    <w:p w14:paraId="0C506E66" w14:textId="654DB909" w:rsidR="5173B67C" w:rsidRPr="007D13C5" w:rsidRDefault="5173B67C" w:rsidP="00D6678C">
      <w:pPr>
        <w:pStyle w:val="BodyText"/>
        <w:numPr>
          <w:ilvl w:val="0"/>
          <w:numId w:val="12"/>
        </w:numPr>
        <w:spacing w:after="160"/>
        <w:ind w:left="938" w:right="-426"/>
        <w:jc w:val="both"/>
        <w:rPr>
          <w:rFonts w:ascii="Times New Roman" w:hAnsi="Times New Roman"/>
          <w:sz w:val="24"/>
          <w:szCs w:val="24"/>
        </w:rPr>
      </w:pPr>
      <w:r w:rsidRPr="007D13C5">
        <w:rPr>
          <w:rFonts w:ascii="Times New Roman" w:eastAsiaTheme="minorEastAsia" w:hAnsi="Times New Roman"/>
          <w:sz w:val="24"/>
          <w:szCs w:val="24"/>
        </w:rPr>
        <w:t>Test pipeline functionality and GDPR compliance thoroughly to verify performance and data protection measures.</w:t>
      </w:r>
    </w:p>
    <w:p w14:paraId="2905EF23" w14:textId="6D634D02" w:rsidR="5173B67C" w:rsidRPr="007D13C5" w:rsidRDefault="5173B67C" w:rsidP="00D6678C">
      <w:pPr>
        <w:pStyle w:val="BodyText"/>
        <w:numPr>
          <w:ilvl w:val="0"/>
          <w:numId w:val="12"/>
        </w:numPr>
        <w:spacing w:after="160"/>
        <w:ind w:left="938" w:right="-426"/>
        <w:jc w:val="both"/>
        <w:rPr>
          <w:rFonts w:ascii="Times New Roman" w:hAnsi="Times New Roman"/>
          <w:sz w:val="24"/>
          <w:szCs w:val="24"/>
        </w:rPr>
      </w:pPr>
      <w:r w:rsidRPr="007D13C5">
        <w:rPr>
          <w:rFonts w:ascii="Times New Roman" w:eastAsiaTheme="minorEastAsia" w:hAnsi="Times New Roman"/>
          <w:sz w:val="24"/>
          <w:szCs w:val="24"/>
        </w:rPr>
        <w:t>Document pipeline usage guidelines and provide ongoing support to users, ensuring understanding and compliance with GDPR regulations.</w:t>
      </w:r>
    </w:p>
    <w:p w14:paraId="419B732A" w14:textId="2ED0C885" w:rsidR="00401043" w:rsidRDefault="00401043" w:rsidP="6B256A5F">
      <w:pPr>
        <w:pStyle w:val="BodyText"/>
        <w:spacing w:after="160"/>
        <w:ind w:right="-426"/>
        <w:jc w:val="both"/>
        <w:rPr>
          <w:rFonts w:ascii="Times New Roman" w:hAnsi="Times New Roman"/>
          <w:color w:val="DF4807" w:themeColor="accent1"/>
          <w:sz w:val="28"/>
          <w:szCs w:val="28"/>
        </w:rPr>
      </w:pPr>
    </w:p>
    <w:p w14:paraId="1C616E2A" w14:textId="6F80399D" w:rsidR="00401043" w:rsidRDefault="00401043" w:rsidP="00401043">
      <w:pPr>
        <w:pStyle w:val="BodyText"/>
        <w:spacing w:after="160"/>
        <w:ind w:left="-567" w:right="-426"/>
        <w:jc w:val="both"/>
        <w:rPr>
          <w:rFonts w:ascii="Times New Roman" w:hAnsi="Times New Roman"/>
          <w:color w:val="DF4807" w:themeColor="accent1"/>
          <w:sz w:val="28"/>
          <w:szCs w:val="28"/>
        </w:rPr>
      </w:pPr>
      <w:r>
        <w:rPr>
          <w:rFonts w:ascii="Times New Roman" w:hAnsi="Times New Roman"/>
          <w:color w:val="DF4807" w:themeColor="accent1"/>
          <w:sz w:val="28"/>
          <w:szCs w:val="28"/>
        </w:rPr>
        <w:t>Sprint 4: Optimization</w:t>
      </w:r>
    </w:p>
    <w:p w14:paraId="60CC02BE" w14:textId="6FA45334" w:rsidR="00401043" w:rsidRPr="003436CD" w:rsidRDefault="00401043" w:rsidP="00401043">
      <w:pPr>
        <w:pStyle w:val="BodyText"/>
        <w:spacing w:after="160"/>
        <w:ind w:left="-567"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t>User Stories:</w:t>
      </w:r>
    </w:p>
    <w:p w14:paraId="7AA7C2EB" w14:textId="21D9F50F" w:rsidR="001668DB" w:rsidRPr="003436CD" w:rsidRDefault="00687B15" w:rsidP="002C6AEF">
      <w:pPr>
        <w:pStyle w:val="BodyText"/>
        <w:numPr>
          <w:ilvl w:val="0"/>
          <w:numId w:val="19"/>
        </w:numPr>
        <w:spacing w:after="160"/>
        <w:ind w:right="-426"/>
        <w:jc w:val="both"/>
        <w:rPr>
          <w:rFonts w:ascii="Times New Roman" w:hAnsi="Times New Roman"/>
          <w:color w:val="000000" w:themeColor="text1"/>
          <w:sz w:val="24"/>
          <w:szCs w:val="24"/>
        </w:rPr>
      </w:pPr>
      <w:r w:rsidRPr="001668DB">
        <w:rPr>
          <w:rFonts w:asciiTheme="minorHAnsi" w:eastAsiaTheme="minorEastAsia" w:hAnsiTheme="minorHAnsi" w:cstheme="minorBidi"/>
          <w:sz w:val="24"/>
          <w:szCs w:val="24"/>
        </w:rPr>
        <w:t>As a Data Scientist,</w:t>
      </w:r>
      <w:r w:rsidRPr="001668DB">
        <w:rPr>
          <w:rFonts w:ascii="Times New Roman" w:eastAsiaTheme="minorEastAsia" w:hAnsi="Times New Roman"/>
          <w:sz w:val="24"/>
          <w:szCs w:val="24"/>
        </w:rPr>
        <w:t xml:space="preserve"> </w:t>
      </w:r>
      <w:r w:rsidR="41BB6B47" w:rsidRPr="001668DB">
        <w:rPr>
          <w:rFonts w:ascii="Times New Roman" w:eastAsiaTheme="minorEastAsia" w:hAnsi="Times New Roman"/>
          <w:sz w:val="24"/>
          <w:szCs w:val="24"/>
        </w:rPr>
        <w:t xml:space="preserve">I want </w:t>
      </w:r>
      <w:r w:rsidR="001668DB">
        <w:rPr>
          <w:rFonts w:ascii="Times New Roman" w:eastAsiaTheme="minorEastAsia" w:hAnsi="Times New Roman"/>
          <w:color w:val="000000" w:themeColor="text1"/>
          <w:sz w:val="24"/>
          <w:szCs w:val="24"/>
        </w:rPr>
        <w:t>to i</w:t>
      </w:r>
      <w:r w:rsidR="001668DB" w:rsidRPr="003436CD">
        <w:rPr>
          <w:rFonts w:ascii="Times New Roman" w:eastAsiaTheme="minorEastAsia" w:hAnsi="Times New Roman"/>
          <w:color w:val="000000" w:themeColor="text1"/>
          <w:sz w:val="24"/>
          <w:szCs w:val="24"/>
        </w:rPr>
        <w:t>ntegrate Large Language models (LLMs) like Llama or GPT into the pipeline for accurate biographies.</w:t>
      </w:r>
    </w:p>
    <w:p w14:paraId="121B5AAD" w14:textId="5ADF129A" w:rsidR="41BB6B47" w:rsidRPr="001668DB" w:rsidRDefault="41BB6B47" w:rsidP="1D49441A">
      <w:pPr>
        <w:pStyle w:val="BodyText"/>
        <w:spacing w:after="160"/>
        <w:ind w:right="-426"/>
        <w:rPr>
          <w:rFonts w:ascii="Times New Roman" w:hAnsi="Times New Roman"/>
          <w:color w:val="DF4807" w:themeColor="accent1"/>
          <w:sz w:val="28"/>
          <w:szCs w:val="28"/>
        </w:rPr>
      </w:pPr>
      <w:r w:rsidRPr="1D49441A">
        <w:rPr>
          <w:rFonts w:ascii="Times New Roman" w:hAnsi="Times New Roman"/>
          <w:color w:val="DF4807" w:themeColor="accent1"/>
          <w:sz w:val="28"/>
          <w:szCs w:val="28"/>
        </w:rPr>
        <w:t>Tasks:</w:t>
      </w:r>
    </w:p>
    <w:p w14:paraId="09B35D6A" w14:textId="3D835DE7" w:rsidR="3B378EDF" w:rsidRPr="005C32CD" w:rsidRDefault="3B378EDF" w:rsidP="0007389D">
      <w:pPr>
        <w:pStyle w:val="BodyText"/>
        <w:numPr>
          <w:ilvl w:val="0"/>
          <w:numId w:val="1"/>
        </w:numPr>
        <w:spacing w:after="160"/>
        <w:ind w:right="-426"/>
        <w:rPr>
          <w:rFonts w:ascii="Times New Roman" w:eastAsiaTheme="minorEastAsia" w:hAnsi="Times New Roman"/>
          <w:sz w:val="24"/>
          <w:szCs w:val="24"/>
        </w:rPr>
      </w:pPr>
      <w:r w:rsidRPr="686A9FF1">
        <w:rPr>
          <w:rFonts w:ascii="Times New Roman" w:eastAsiaTheme="minorEastAsia" w:hAnsi="Times New Roman"/>
          <w:sz w:val="24"/>
          <w:szCs w:val="24"/>
        </w:rPr>
        <w:t>I</w:t>
      </w:r>
      <w:r w:rsidR="41BB6B47" w:rsidRPr="686A9FF1">
        <w:rPr>
          <w:rFonts w:ascii="Times New Roman" w:eastAsiaTheme="minorEastAsia" w:hAnsi="Times New Roman"/>
          <w:sz w:val="24"/>
          <w:szCs w:val="24"/>
        </w:rPr>
        <w:t>ntegrati</w:t>
      </w:r>
      <w:r w:rsidR="7FBED852" w:rsidRPr="686A9FF1">
        <w:rPr>
          <w:rFonts w:ascii="Times New Roman" w:eastAsiaTheme="minorEastAsia" w:hAnsi="Times New Roman"/>
          <w:sz w:val="24"/>
          <w:szCs w:val="24"/>
        </w:rPr>
        <w:t>ng</w:t>
      </w:r>
      <w:r w:rsidR="41BB6B47" w:rsidRPr="686A9FF1">
        <w:rPr>
          <w:rFonts w:ascii="Times New Roman" w:eastAsiaTheme="minorEastAsia" w:hAnsi="Times New Roman"/>
          <w:sz w:val="24"/>
          <w:szCs w:val="24"/>
        </w:rPr>
        <w:t xml:space="preserve"> large language models (LLMs) like Llama or GPT to enhance biography accuracy.</w:t>
      </w:r>
    </w:p>
    <w:p w14:paraId="152AB46D" w14:textId="4C9738BB" w:rsidR="41BB6B47" w:rsidRPr="003436CD" w:rsidRDefault="41BB6B47" w:rsidP="4903F3DA">
      <w:pPr>
        <w:pStyle w:val="BodyText"/>
        <w:numPr>
          <w:ilvl w:val="0"/>
          <w:numId w:val="1"/>
        </w:numPr>
        <w:spacing w:after="160"/>
        <w:ind w:right="-426"/>
        <w:rPr>
          <w:rFonts w:ascii="Times New Roman" w:eastAsiaTheme="minorEastAsia" w:hAnsi="Times New Roman"/>
          <w:sz w:val="24"/>
          <w:szCs w:val="24"/>
        </w:rPr>
      </w:pPr>
      <w:r w:rsidRPr="4903F3DA">
        <w:rPr>
          <w:rFonts w:ascii="Times New Roman" w:eastAsiaTheme="minorEastAsia" w:hAnsi="Times New Roman"/>
          <w:sz w:val="24"/>
          <w:szCs w:val="24"/>
        </w:rPr>
        <w:t xml:space="preserve">Select the most suitable </w:t>
      </w:r>
      <w:bookmarkStart w:id="2" w:name="_Int_UjUwQkqL"/>
      <w:r w:rsidRPr="4903F3DA">
        <w:rPr>
          <w:rFonts w:ascii="Times New Roman" w:eastAsiaTheme="minorEastAsia" w:hAnsi="Times New Roman"/>
          <w:sz w:val="24"/>
          <w:szCs w:val="24"/>
        </w:rPr>
        <w:t>LLM</w:t>
      </w:r>
      <w:bookmarkEnd w:id="2"/>
      <w:r w:rsidRPr="4903F3DA">
        <w:rPr>
          <w:rFonts w:ascii="Times New Roman" w:eastAsiaTheme="minorEastAsia" w:hAnsi="Times New Roman"/>
          <w:sz w:val="24"/>
          <w:szCs w:val="24"/>
        </w:rPr>
        <w:t xml:space="preserve"> based on performance and compatibility with German language.</w:t>
      </w:r>
    </w:p>
    <w:p w14:paraId="2DE852B5" w14:textId="0290CE45" w:rsidR="41BB6B47" w:rsidRPr="003436CD" w:rsidRDefault="41BB6B47" w:rsidP="0007389D">
      <w:pPr>
        <w:pStyle w:val="BodyText"/>
        <w:numPr>
          <w:ilvl w:val="0"/>
          <w:numId w:val="1"/>
        </w:numPr>
        <w:spacing w:after="160"/>
        <w:ind w:right="-426"/>
        <w:rPr>
          <w:rFonts w:ascii="Times New Roman" w:eastAsiaTheme="minorEastAsia" w:hAnsi="Times New Roman"/>
          <w:sz w:val="24"/>
          <w:szCs w:val="24"/>
        </w:rPr>
      </w:pPr>
      <w:r w:rsidRPr="686A9FF1">
        <w:rPr>
          <w:rFonts w:ascii="Times New Roman" w:eastAsiaTheme="minorEastAsia" w:hAnsi="Times New Roman"/>
          <w:sz w:val="24"/>
          <w:szCs w:val="24"/>
        </w:rPr>
        <w:t>Develop a framework for integrating the chosen LLM into the pipeline architecture seamlessly.</w:t>
      </w:r>
    </w:p>
    <w:p w14:paraId="63CC2954" w14:textId="31EAC273" w:rsidR="41BB6B47" w:rsidRPr="003436CD" w:rsidRDefault="41BB6B47" w:rsidP="0007389D">
      <w:pPr>
        <w:pStyle w:val="BodyText"/>
        <w:numPr>
          <w:ilvl w:val="0"/>
          <w:numId w:val="1"/>
        </w:numPr>
        <w:spacing w:after="160"/>
        <w:ind w:right="-426"/>
        <w:rPr>
          <w:rFonts w:ascii="Times New Roman" w:eastAsiaTheme="minorEastAsia" w:hAnsi="Times New Roman"/>
          <w:sz w:val="24"/>
          <w:szCs w:val="24"/>
        </w:rPr>
      </w:pPr>
      <w:r w:rsidRPr="686A9FF1">
        <w:rPr>
          <w:rFonts w:ascii="Times New Roman" w:eastAsiaTheme="minorEastAsia" w:hAnsi="Times New Roman"/>
          <w:sz w:val="24"/>
          <w:szCs w:val="24"/>
        </w:rPr>
        <w:t>Implement LLM integration, ensuring smooth operation and compatibility with existing components.</w:t>
      </w:r>
    </w:p>
    <w:p w14:paraId="4BA52CF7" w14:textId="14825B21" w:rsidR="41BB6B47" w:rsidRPr="003436CD" w:rsidRDefault="41BB6B47" w:rsidP="0007389D">
      <w:pPr>
        <w:pStyle w:val="BodyText"/>
        <w:numPr>
          <w:ilvl w:val="0"/>
          <w:numId w:val="1"/>
        </w:numPr>
        <w:spacing w:after="160"/>
        <w:ind w:right="-426"/>
        <w:rPr>
          <w:rFonts w:ascii="Times New Roman" w:eastAsiaTheme="minorEastAsia" w:hAnsi="Times New Roman"/>
          <w:sz w:val="24"/>
          <w:szCs w:val="24"/>
        </w:rPr>
      </w:pPr>
      <w:r w:rsidRPr="686A9FF1">
        <w:rPr>
          <w:rFonts w:ascii="Times New Roman" w:eastAsiaTheme="minorEastAsia" w:hAnsi="Times New Roman"/>
          <w:sz w:val="24"/>
          <w:szCs w:val="24"/>
        </w:rPr>
        <w:t>Optimize LLM parameters to improve biography generation accuracy and coherence.</w:t>
      </w:r>
    </w:p>
    <w:p w14:paraId="32A8569E" w14:textId="17BFF88B" w:rsidR="00F92A7D" w:rsidRPr="003436CD" w:rsidRDefault="41BB6B47" w:rsidP="53F396ED">
      <w:pPr>
        <w:pStyle w:val="BodyText"/>
        <w:numPr>
          <w:ilvl w:val="0"/>
          <w:numId w:val="1"/>
        </w:numPr>
        <w:spacing w:after="160"/>
        <w:ind w:right="-426"/>
        <w:rPr>
          <w:rFonts w:ascii="Times New Roman" w:eastAsiaTheme="minorEastAsia" w:hAnsi="Times New Roman"/>
          <w:sz w:val="24"/>
          <w:szCs w:val="24"/>
        </w:rPr>
      </w:pPr>
      <w:r w:rsidRPr="686A9FF1">
        <w:rPr>
          <w:rFonts w:ascii="Times New Roman" w:eastAsiaTheme="minorEastAsia" w:hAnsi="Times New Roman"/>
          <w:sz w:val="24"/>
          <w:szCs w:val="24"/>
        </w:rPr>
        <w:t>Validate biographies generated using the integrated LLM against known information to assess accuracy.</w:t>
      </w:r>
    </w:p>
    <w:p w14:paraId="38D6A761" w14:textId="4664F8E2" w:rsidR="3584CC1A" w:rsidRDefault="3584CC1A" w:rsidP="3584CC1A">
      <w:pPr>
        <w:pStyle w:val="BodyText"/>
        <w:spacing w:after="160"/>
        <w:ind w:right="-426"/>
        <w:rPr>
          <w:rFonts w:ascii="Times New Roman" w:hAnsi="Times New Roman"/>
          <w:sz w:val="24"/>
          <w:szCs w:val="24"/>
        </w:rPr>
      </w:pPr>
    </w:p>
    <w:p w14:paraId="12F6D97D" w14:textId="12973BB1" w:rsidR="3584CC1A" w:rsidRDefault="3584CC1A" w:rsidP="3584CC1A">
      <w:pPr>
        <w:pStyle w:val="BodyText"/>
        <w:spacing w:after="160"/>
        <w:ind w:right="-426"/>
        <w:rPr>
          <w:rFonts w:ascii="Times New Roman" w:hAnsi="Times New Roman"/>
          <w:szCs w:val="22"/>
        </w:rPr>
      </w:pPr>
    </w:p>
    <w:p w14:paraId="0B9FFF52" w14:textId="77777777" w:rsidR="00554893" w:rsidRDefault="00554893" w:rsidP="3584CC1A">
      <w:pPr>
        <w:pStyle w:val="BodyText"/>
        <w:spacing w:after="160"/>
        <w:ind w:right="-426"/>
        <w:rPr>
          <w:rFonts w:ascii="Times New Roman" w:hAnsi="Times New Roman"/>
          <w:szCs w:val="22"/>
        </w:rPr>
      </w:pPr>
    </w:p>
    <w:p w14:paraId="42CA5295" w14:textId="2C4582E3" w:rsidR="004E6782" w:rsidRPr="003436CD" w:rsidRDefault="004E6782" w:rsidP="6CFE0E76">
      <w:pPr>
        <w:pStyle w:val="BodyText"/>
        <w:spacing w:after="160"/>
        <w:ind w:left="-644" w:right="-426"/>
        <w:jc w:val="both"/>
        <w:rPr>
          <w:rFonts w:ascii="Times New Roman" w:hAnsi="Times New Roman"/>
          <w:b/>
          <w:bCs/>
          <w:color w:val="DF4807" w:themeColor="accent1"/>
          <w:sz w:val="28"/>
          <w:szCs w:val="28"/>
        </w:rPr>
      </w:pPr>
      <w:r w:rsidRPr="003436CD">
        <w:rPr>
          <w:rFonts w:ascii="Times New Roman" w:hAnsi="Times New Roman"/>
          <w:b/>
          <w:bCs/>
          <w:color w:val="DF4807" w:themeColor="accent1"/>
          <w:sz w:val="28"/>
          <w:szCs w:val="28"/>
        </w:rPr>
        <w:t>Phase 3: Deployment and Reporting</w:t>
      </w:r>
    </w:p>
    <w:p w14:paraId="1386CEAA" w14:textId="0122B0B4" w:rsidR="004E6782" w:rsidRPr="003436CD" w:rsidRDefault="004E6782" w:rsidP="004E6782">
      <w:pPr>
        <w:pStyle w:val="BodyText"/>
        <w:spacing w:after="160"/>
        <w:ind w:left="-644"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lastRenderedPageBreak/>
        <w:t>Sprint 5: Reporting</w:t>
      </w:r>
    </w:p>
    <w:p w14:paraId="228EF624" w14:textId="6CB182CC" w:rsidR="00814E51" w:rsidRPr="003436CD" w:rsidRDefault="00814E51" w:rsidP="00BC7048">
      <w:pPr>
        <w:pStyle w:val="BodyText"/>
        <w:spacing w:after="160"/>
        <w:ind w:left="-567"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t>User Stories:</w:t>
      </w:r>
    </w:p>
    <w:p w14:paraId="16EA3796" w14:textId="58858D33" w:rsidR="001668DB" w:rsidRPr="003436CD" w:rsidRDefault="00346D5E" w:rsidP="002C6AEF">
      <w:pPr>
        <w:pStyle w:val="BodyText"/>
        <w:numPr>
          <w:ilvl w:val="6"/>
          <w:numId w:val="16"/>
        </w:numPr>
        <w:spacing w:after="160"/>
        <w:ind w:right="-426"/>
        <w:jc w:val="both"/>
        <w:rPr>
          <w:rFonts w:ascii="Times New Roman" w:hAnsi="Times New Roman"/>
          <w:color w:val="000000" w:themeColor="text1"/>
          <w:sz w:val="24"/>
          <w:szCs w:val="24"/>
        </w:rPr>
      </w:pPr>
      <w:r w:rsidRPr="003436CD">
        <w:rPr>
          <w:rFonts w:ascii="Times New Roman" w:hAnsi="Times New Roman"/>
          <w:color w:val="000000" w:themeColor="text1"/>
          <w:sz w:val="24"/>
          <w:szCs w:val="24"/>
        </w:rPr>
        <w:t>As a Data Scientist,</w:t>
      </w:r>
      <w:r w:rsidR="00904D1A" w:rsidRPr="003436CD">
        <w:rPr>
          <w:rFonts w:ascii="Times New Roman" w:hAnsi="Times New Roman"/>
          <w:color w:val="000000" w:themeColor="text1"/>
          <w:sz w:val="24"/>
          <w:szCs w:val="24"/>
        </w:rPr>
        <w:t xml:space="preserve"> I want to</w:t>
      </w:r>
      <w:r w:rsidRPr="003436CD">
        <w:rPr>
          <w:rFonts w:ascii="Times New Roman" w:hAnsi="Times New Roman"/>
          <w:color w:val="000000" w:themeColor="text1"/>
          <w:sz w:val="24"/>
          <w:szCs w:val="24"/>
        </w:rPr>
        <w:t xml:space="preserve"> </w:t>
      </w:r>
      <w:r w:rsidR="001668DB">
        <w:rPr>
          <w:rFonts w:ascii="Times New Roman" w:eastAsiaTheme="minorEastAsia" w:hAnsi="Times New Roman"/>
          <w:color w:val="000000" w:themeColor="text1"/>
          <w:sz w:val="24"/>
          <w:szCs w:val="24"/>
        </w:rPr>
        <w:t>t</w:t>
      </w:r>
      <w:r w:rsidR="001668DB" w:rsidRPr="003436CD">
        <w:rPr>
          <w:rFonts w:ascii="Times New Roman" w:eastAsiaTheme="minorEastAsia" w:hAnsi="Times New Roman"/>
          <w:color w:val="000000" w:themeColor="text1"/>
          <w:sz w:val="24"/>
          <w:szCs w:val="24"/>
        </w:rPr>
        <w:t>est the pipeline thoroughly and iterate on its performance based on user feedback to ensure accuracy and usability.</w:t>
      </w:r>
    </w:p>
    <w:p w14:paraId="55FFCCC0" w14:textId="3263334F" w:rsidR="00757476" w:rsidRPr="003436CD" w:rsidRDefault="00757476" w:rsidP="002C6AEF">
      <w:pPr>
        <w:pStyle w:val="BodyText"/>
        <w:spacing w:after="160"/>
        <w:ind w:left="-207" w:right="-426"/>
        <w:jc w:val="both"/>
        <w:rPr>
          <w:rFonts w:ascii="Times New Roman" w:hAnsi="Times New Roman"/>
          <w:color w:val="000000" w:themeColor="text1"/>
          <w:sz w:val="24"/>
          <w:szCs w:val="24"/>
        </w:rPr>
      </w:pPr>
    </w:p>
    <w:p w14:paraId="3862768F" w14:textId="65E22B23" w:rsidR="00F138AD" w:rsidRPr="003436CD" w:rsidRDefault="03D677C9" w:rsidP="00BC7048">
      <w:pPr>
        <w:pStyle w:val="BodyText"/>
        <w:spacing w:after="160"/>
        <w:ind w:left="-567" w:right="-426"/>
        <w:jc w:val="both"/>
        <w:rPr>
          <w:rFonts w:ascii="Times New Roman" w:hAnsi="Times New Roman"/>
          <w:color w:val="DF4807" w:themeColor="accent1"/>
          <w:sz w:val="28"/>
          <w:szCs w:val="28"/>
        </w:rPr>
      </w:pPr>
      <w:r w:rsidRPr="2D4A2C02">
        <w:rPr>
          <w:rFonts w:ascii="Times New Roman" w:hAnsi="Times New Roman"/>
          <w:color w:val="DF4807" w:themeColor="accent1"/>
          <w:sz w:val="28"/>
          <w:szCs w:val="28"/>
        </w:rPr>
        <w:t xml:space="preserve">    </w:t>
      </w:r>
      <w:r w:rsidRPr="53F396ED">
        <w:rPr>
          <w:rFonts w:ascii="Times New Roman" w:hAnsi="Times New Roman"/>
          <w:color w:val="DF4807" w:themeColor="accent1"/>
          <w:sz w:val="28"/>
          <w:szCs w:val="28"/>
        </w:rPr>
        <w:t xml:space="preserve"> </w:t>
      </w:r>
      <w:r w:rsidR="23C971A1" w:rsidRPr="003436CD">
        <w:rPr>
          <w:rFonts w:ascii="Times New Roman" w:hAnsi="Times New Roman"/>
          <w:color w:val="DF4807" w:themeColor="accent1"/>
          <w:sz w:val="28"/>
          <w:szCs w:val="28"/>
        </w:rPr>
        <w:t>Tasks:</w:t>
      </w:r>
    </w:p>
    <w:p w14:paraId="4E4DFEF4" w14:textId="7660AD18" w:rsidR="005173B1" w:rsidRPr="003436CD" w:rsidRDefault="00501B67" w:rsidP="00D6678C">
      <w:pPr>
        <w:pStyle w:val="BodyText"/>
        <w:numPr>
          <w:ilvl w:val="0"/>
          <w:numId w:val="13"/>
        </w:numPr>
        <w:spacing w:after="160"/>
        <w:ind w:left="796" w:right="-426"/>
        <w:jc w:val="both"/>
        <w:rPr>
          <w:rFonts w:ascii="Times New Roman" w:hAnsi="Times New Roman"/>
          <w:color w:val="000000" w:themeColor="text1"/>
          <w:sz w:val="24"/>
          <w:szCs w:val="24"/>
        </w:rPr>
      </w:pPr>
      <w:r w:rsidRPr="003436CD">
        <w:rPr>
          <w:rFonts w:ascii="Times New Roman" w:hAnsi="Times New Roman"/>
          <w:color w:val="000000" w:themeColor="text1"/>
          <w:sz w:val="24"/>
          <w:szCs w:val="24"/>
        </w:rPr>
        <w:t>Set up and deploy the biography extraction system on a server, ensuring it is configured for stable operation.</w:t>
      </w:r>
    </w:p>
    <w:p w14:paraId="5B7CF3F4" w14:textId="77777777" w:rsidR="000A35FD" w:rsidRPr="003436CD" w:rsidRDefault="005173B1" w:rsidP="00D6678C">
      <w:pPr>
        <w:pStyle w:val="BodyText"/>
        <w:numPr>
          <w:ilvl w:val="0"/>
          <w:numId w:val="13"/>
        </w:numPr>
        <w:spacing w:after="160"/>
        <w:ind w:left="796" w:right="-426"/>
        <w:rPr>
          <w:rFonts w:ascii="Times New Roman" w:hAnsi="Times New Roman"/>
          <w:color w:val="000000" w:themeColor="text1"/>
          <w:sz w:val="24"/>
          <w:szCs w:val="24"/>
        </w:rPr>
      </w:pPr>
      <w:r w:rsidRPr="003436CD">
        <w:rPr>
          <w:rFonts w:ascii="Times New Roman" w:hAnsi="Times New Roman"/>
          <w:color w:val="000000" w:themeColor="text1"/>
          <w:sz w:val="24"/>
          <w:szCs w:val="24"/>
        </w:rPr>
        <w:t>Conduct detailed testing of the system on interview transcripts, compare the results with earlier evaluations, and prepare comprehensive performance reports.</w:t>
      </w:r>
      <w:r w:rsidR="000A35FD" w:rsidRPr="003436CD">
        <w:rPr>
          <w:rFonts w:ascii="Times New Roman" w:hAnsi="Times New Roman"/>
          <w:color w:val="000000" w:themeColor="text1"/>
          <w:sz w:val="24"/>
          <w:szCs w:val="24"/>
        </w:rPr>
        <w:t xml:space="preserve"> </w:t>
      </w:r>
    </w:p>
    <w:p w14:paraId="0B1176D1" w14:textId="1024149D" w:rsidR="00B84055" w:rsidRDefault="73FDDAAC" w:rsidP="00D6678C">
      <w:pPr>
        <w:pStyle w:val="BodyText"/>
        <w:numPr>
          <w:ilvl w:val="0"/>
          <w:numId w:val="13"/>
        </w:numPr>
        <w:spacing w:after="160"/>
        <w:ind w:left="796" w:right="-426"/>
        <w:rPr>
          <w:rFonts w:ascii="Times New Roman" w:hAnsi="Times New Roman"/>
          <w:color w:val="000000" w:themeColor="text1"/>
          <w:sz w:val="24"/>
          <w:szCs w:val="24"/>
        </w:rPr>
      </w:pPr>
      <w:r w:rsidRPr="4903F3DA">
        <w:rPr>
          <w:rFonts w:ascii="Times New Roman" w:hAnsi="Times New Roman"/>
          <w:color w:val="000000" w:themeColor="text1"/>
          <w:sz w:val="24"/>
          <w:szCs w:val="24"/>
        </w:rPr>
        <w:t xml:space="preserve">Document the entire development process and </w:t>
      </w:r>
      <w:r w:rsidR="5AC5AC08" w:rsidRPr="4903F3DA">
        <w:rPr>
          <w:rFonts w:ascii="Times New Roman" w:hAnsi="Times New Roman"/>
          <w:color w:val="000000" w:themeColor="text1"/>
          <w:sz w:val="24"/>
          <w:szCs w:val="24"/>
        </w:rPr>
        <w:t>note</w:t>
      </w:r>
      <w:r w:rsidRPr="4903F3DA">
        <w:rPr>
          <w:rFonts w:ascii="Times New Roman" w:hAnsi="Times New Roman"/>
          <w:color w:val="000000" w:themeColor="text1"/>
          <w:sz w:val="24"/>
          <w:szCs w:val="24"/>
        </w:rPr>
        <w:t xml:space="preserve"> potential enhancements based on feedback and</w:t>
      </w:r>
      <w:r w:rsidR="04075DE7" w:rsidRPr="4903F3DA">
        <w:rPr>
          <w:rFonts w:ascii="Times New Roman" w:hAnsi="Times New Roman"/>
          <w:color w:val="000000" w:themeColor="text1"/>
          <w:sz w:val="24"/>
          <w:szCs w:val="24"/>
        </w:rPr>
        <w:t xml:space="preserve"> potential </w:t>
      </w:r>
      <w:bookmarkStart w:id="3" w:name="_Int_lIdQGmza"/>
      <w:r w:rsidR="3A44D278" w:rsidRPr="4903F3DA">
        <w:rPr>
          <w:rFonts w:ascii="Times New Roman" w:hAnsi="Times New Roman"/>
          <w:color w:val="000000" w:themeColor="text1"/>
          <w:sz w:val="24"/>
          <w:szCs w:val="24"/>
        </w:rPr>
        <w:t>new technology</w:t>
      </w:r>
      <w:bookmarkEnd w:id="3"/>
      <w:r w:rsidRPr="4903F3DA">
        <w:rPr>
          <w:rFonts w:ascii="Times New Roman" w:hAnsi="Times New Roman"/>
          <w:color w:val="000000" w:themeColor="text1"/>
          <w:sz w:val="24"/>
          <w:szCs w:val="24"/>
        </w:rPr>
        <w:t>.</w:t>
      </w:r>
    </w:p>
    <w:p w14:paraId="776D7D06" w14:textId="77777777" w:rsidR="001B3865" w:rsidRPr="003436CD" w:rsidRDefault="001B3865" w:rsidP="001B3865">
      <w:pPr>
        <w:pStyle w:val="BodyText"/>
        <w:spacing w:after="160"/>
        <w:ind w:left="796" w:right="-426"/>
        <w:rPr>
          <w:rFonts w:ascii="Times New Roman" w:hAnsi="Times New Roman"/>
          <w:color w:val="000000" w:themeColor="text1"/>
          <w:sz w:val="24"/>
          <w:szCs w:val="24"/>
        </w:rPr>
      </w:pPr>
    </w:p>
    <w:p w14:paraId="517B60C9" w14:textId="6916C785" w:rsidR="00A91AFF" w:rsidRPr="003436CD" w:rsidRDefault="00596C98" w:rsidP="00BC7048">
      <w:pPr>
        <w:pStyle w:val="TOCHeading"/>
        <w:spacing w:before="0" w:after="160" w:line="240" w:lineRule="auto"/>
        <w:ind w:left="-567" w:right="-426"/>
        <w:rPr>
          <w:rFonts w:ascii="Times New Roman" w:hAnsi="Times New Roman" w:cs="Times New Roman"/>
          <w:color w:val="DF4807" w:themeColor="accent1"/>
        </w:rPr>
      </w:pPr>
      <w:r w:rsidRPr="003436CD">
        <w:rPr>
          <w:rFonts w:ascii="Times New Roman" w:hAnsi="Times New Roman" w:cs="Times New Roman"/>
          <w:color w:val="DF4807" w:themeColor="accent1"/>
        </w:rPr>
        <w:fldChar w:fldCharType="begin"/>
      </w:r>
      <w:r w:rsidRPr="003436CD">
        <w:rPr>
          <w:rFonts w:ascii="Times New Roman" w:hAnsi="Times New Roman" w:cs="Times New Roman"/>
          <w:color w:val="DF4807" w:themeColor="accent1"/>
        </w:rPr>
        <w:instrText xml:space="preserve"> INCLUDEPICTURE "https://4.bp.blogspot.com/-O_KbNYwdLVw/XBDrO8WW0AI/AAAAAAAABvQ/VoB_XOF-gvsxHRpvrtP_q4tdd6R8bycuACLcBGAs/s16000/Agile-Project-Plan-MPP.png" \* MERGEFORMATINET </w:instrText>
      </w:r>
      <w:r w:rsidR="00000000">
        <w:rPr>
          <w:rFonts w:ascii="Times New Roman" w:hAnsi="Times New Roman" w:cs="Times New Roman"/>
          <w:color w:val="DF4807" w:themeColor="accent1"/>
        </w:rPr>
        <w:fldChar w:fldCharType="separate"/>
      </w:r>
      <w:r w:rsidRPr="003436CD">
        <w:rPr>
          <w:rFonts w:ascii="Times New Roman" w:hAnsi="Times New Roman" w:cs="Times New Roman"/>
          <w:color w:val="DF4807" w:themeColor="accent1"/>
        </w:rPr>
        <w:fldChar w:fldCharType="end"/>
      </w:r>
      <w:r w:rsidR="00A91AFF" w:rsidRPr="003436CD">
        <w:rPr>
          <w:rFonts w:ascii="Times New Roman" w:hAnsi="Times New Roman" w:cs="Times New Roman"/>
          <w:color w:val="DF4807" w:themeColor="accent1"/>
        </w:rPr>
        <w:t xml:space="preserve">Important Dates </w:t>
      </w:r>
    </w:p>
    <w:p w14:paraId="0A44A7AC" w14:textId="72E2BB8A" w:rsidR="00414B39" w:rsidRPr="003436CD" w:rsidRDefault="00414B39" w:rsidP="00D6678C">
      <w:pPr>
        <w:pStyle w:val="paragraph"/>
        <w:numPr>
          <w:ilvl w:val="0"/>
          <w:numId w:val="7"/>
        </w:numPr>
        <w:spacing w:before="0" w:beforeAutospacing="0" w:after="160" w:afterAutospacing="0"/>
        <w:ind w:left="0" w:right="-426"/>
        <w:textAlignment w:val="baseline"/>
        <w:rPr>
          <w:color w:val="333333"/>
          <w:lang w:val="en-NZ" w:eastAsia="en-US"/>
        </w:rPr>
      </w:pPr>
      <w:r w:rsidRPr="003436CD">
        <w:rPr>
          <w:color w:val="333333"/>
          <w:lang w:val="en-NZ" w:eastAsia="en-US"/>
        </w:rPr>
        <w:t xml:space="preserve">Kick-off Meeting: </w:t>
      </w:r>
      <w:r w:rsidR="1082C2BC" w:rsidRPr="003436CD">
        <w:rPr>
          <w:color w:val="333333"/>
          <w:lang w:val="en-NZ" w:eastAsia="en-US"/>
        </w:rPr>
        <w:t>16-04-2024</w:t>
      </w:r>
      <w:r w:rsidR="00554893">
        <w:rPr>
          <w:color w:val="333333"/>
          <w:lang w:val="en-NZ" w:eastAsia="en-US"/>
        </w:rPr>
        <w:t>.</w:t>
      </w:r>
    </w:p>
    <w:p w14:paraId="0847EC8A" w14:textId="012E93A4" w:rsidR="00414B39" w:rsidRPr="003436CD" w:rsidRDefault="00414B39" w:rsidP="00D6678C">
      <w:pPr>
        <w:pStyle w:val="paragraph"/>
        <w:numPr>
          <w:ilvl w:val="0"/>
          <w:numId w:val="7"/>
        </w:numPr>
        <w:spacing w:before="0" w:beforeAutospacing="0" w:after="160" w:afterAutospacing="0"/>
        <w:ind w:left="0" w:right="-426"/>
        <w:textAlignment w:val="baseline"/>
        <w:rPr>
          <w:color w:val="333333"/>
          <w:lang w:val="en-NZ" w:eastAsia="en-US"/>
        </w:rPr>
      </w:pPr>
      <w:r w:rsidRPr="003436CD">
        <w:rPr>
          <w:color w:val="333333"/>
          <w:lang w:val="en-NZ" w:eastAsia="en-US"/>
        </w:rPr>
        <w:t xml:space="preserve">Sprint Planning Meeting: </w:t>
      </w:r>
      <w:r w:rsidR="1082C2BC" w:rsidRPr="003436CD">
        <w:rPr>
          <w:color w:val="333333"/>
          <w:lang w:val="en-NZ" w:eastAsia="en-US"/>
        </w:rPr>
        <w:t>18-04-2024</w:t>
      </w:r>
      <w:r w:rsidR="00554893">
        <w:rPr>
          <w:color w:val="333333"/>
          <w:lang w:val="en-NZ" w:eastAsia="en-US"/>
        </w:rPr>
        <w:t>.</w:t>
      </w:r>
    </w:p>
    <w:p w14:paraId="1A13A7B0" w14:textId="41954A40" w:rsidR="00414B39" w:rsidRPr="003436CD" w:rsidRDefault="00414B39" w:rsidP="00D6678C">
      <w:pPr>
        <w:pStyle w:val="paragraph"/>
        <w:numPr>
          <w:ilvl w:val="0"/>
          <w:numId w:val="7"/>
        </w:numPr>
        <w:spacing w:before="0" w:beforeAutospacing="0" w:after="160" w:afterAutospacing="0"/>
        <w:ind w:left="0" w:right="-426"/>
        <w:textAlignment w:val="baseline"/>
        <w:rPr>
          <w:iCs/>
          <w:color w:val="333333"/>
          <w:szCs w:val="20"/>
          <w:lang w:val="en-NZ" w:eastAsia="en-US"/>
        </w:rPr>
      </w:pPr>
      <w:r w:rsidRPr="003436CD">
        <w:rPr>
          <w:iCs/>
          <w:color w:val="333333"/>
          <w:szCs w:val="20"/>
          <w:lang w:val="en-NZ" w:eastAsia="en-US"/>
        </w:rPr>
        <w:t xml:space="preserve">Daily: Daily standup within </w:t>
      </w:r>
      <w:r w:rsidR="00BC37F5" w:rsidRPr="003436CD">
        <w:rPr>
          <w:iCs/>
          <w:color w:val="333333"/>
          <w:szCs w:val="20"/>
          <w:lang w:val="en-NZ" w:eastAsia="en-US"/>
        </w:rPr>
        <w:t xml:space="preserve">the </w:t>
      </w:r>
      <w:r w:rsidRPr="003436CD">
        <w:rPr>
          <w:iCs/>
          <w:color w:val="333333"/>
          <w:szCs w:val="20"/>
          <w:lang w:val="en-NZ" w:eastAsia="en-US"/>
        </w:rPr>
        <w:t>team.</w:t>
      </w:r>
    </w:p>
    <w:p w14:paraId="5DA54E77" w14:textId="05320623" w:rsidR="00414B39" w:rsidRPr="003436CD" w:rsidRDefault="1082C2BC" w:rsidP="00D6678C">
      <w:pPr>
        <w:pStyle w:val="paragraph"/>
        <w:numPr>
          <w:ilvl w:val="0"/>
          <w:numId w:val="7"/>
        </w:numPr>
        <w:spacing w:before="0" w:beforeAutospacing="0" w:after="160" w:afterAutospacing="0"/>
        <w:ind w:left="0" w:right="-426"/>
        <w:textAlignment w:val="baseline"/>
        <w:rPr>
          <w:color w:val="333333"/>
          <w:lang w:val="en-NZ" w:eastAsia="en-US"/>
        </w:rPr>
      </w:pPr>
      <w:r w:rsidRPr="003436CD">
        <w:rPr>
          <w:color w:val="333333"/>
          <w:lang w:val="en-NZ" w:eastAsia="en-US"/>
        </w:rPr>
        <w:t>Bi-</w:t>
      </w:r>
      <w:r w:rsidR="00414B39" w:rsidRPr="003436CD">
        <w:rPr>
          <w:color w:val="333333"/>
          <w:lang w:val="en-NZ" w:eastAsia="en-US"/>
        </w:rPr>
        <w:t xml:space="preserve">Weekly Meeting with Technical Advisors: </w:t>
      </w:r>
      <w:r w:rsidR="00D615C5" w:rsidRPr="003436CD">
        <w:rPr>
          <w:color w:val="333333"/>
          <w:lang w:val="en-NZ" w:eastAsia="en-US"/>
        </w:rPr>
        <w:t xml:space="preserve">Every </w:t>
      </w:r>
      <w:r w:rsidRPr="003436CD">
        <w:rPr>
          <w:color w:val="333333"/>
          <w:lang w:val="en-NZ" w:eastAsia="en-US"/>
        </w:rPr>
        <w:t>Tuesday</w:t>
      </w:r>
      <w:r w:rsidR="00D615C5" w:rsidRPr="003436CD">
        <w:rPr>
          <w:color w:val="333333"/>
          <w:lang w:val="en-NZ" w:eastAsia="en-US"/>
        </w:rPr>
        <w:t xml:space="preserve"> till project completion</w:t>
      </w:r>
      <w:r w:rsidR="36389D85" w:rsidRPr="003436CD">
        <w:rPr>
          <w:color w:val="333333"/>
          <w:lang w:val="en-NZ" w:eastAsia="en-US"/>
        </w:rPr>
        <w:t>.</w:t>
      </w:r>
    </w:p>
    <w:p w14:paraId="4A77A835" w14:textId="21542B59" w:rsidR="00414B39" w:rsidRPr="003436CD" w:rsidRDefault="00414B39" w:rsidP="00D6678C">
      <w:pPr>
        <w:pStyle w:val="paragraph"/>
        <w:numPr>
          <w:ilvl w:val="0"/>
          <w:numId w:val="7"/>
        </w:numPr>
        <w:spacing w:before="0" w:beforeAutospacing="0" w:after="160" w:afterAutospacing="0"/>
        <w:ind w:left="0" w:right="-426"/>
        <w:textAlignment w:val="baseline"/>
        <w:rPr>
          <w:color w:val="333333"/>
          <w:lang w:val="en-NZ" w:eastAsia="en-US"/>
        </w:rPr>
      </w:pPr>
      <w:r w:rsidRPr="003436CD">
        <w:rPr>
          <w:color w:val="333333"/>
          <w:lang w:val="en-NZ" w:eastAsia="en-US"/>
        </w:rPr>
        <w:t>Bi-weekly with internal stakeholders/Sprint Review Meeting</w:t>
      </w:r>
      <w:r w:rsidR="36389D85" w:rsidRPr="003436CD">
        <w:rPr>
          <w:color w:val="333333"/>
          <w:lang w:val="en-NZ" w:eastAsia="en-US"/>
        </w:rPr>
        <w:t>.</w:t>
      </w:r>
    </w:p>
    <w:p w14:paraId="0891AFFD" w14:textId="7E50EA04" w:rsidR="00BC37F5" w:rsidRDefault="00414B39" w:rsidP="00D6678C">
      <w:pPr>
        <w:pStyle w:val="paragraph"/>
        <w:numPr>
          <w:ilvl w:val="0"/>
          <w:numId w:val="7"/>
        </w:numPr>
        <w:spacing w:before="0" w:beforeAutospacing="0" w:after="160" w:afterAutospacing="0"/>
        <w:ind w:left="0" w:right="-426"/>
        <w:textAlignment w:val="baseline"/>
        <w:rPr>
          <w:iCs/>
          <w:color w:val="333333"/>
          <w:szCs w:val="20"/>
          <w:lang w:val="en-NZ" w:eastAsia="en-US"/>
        </w:rPr>
      </w:pPr>
      <w:r w:rsidRPr="003436CD">
        <w:rPr>
          <w:iCs/>
          <w:color w:val="333333"/>
          <w:szCs w:val="20"/>
          <w:lang w:val="en-NZ" w:eastAsia="en-US"/>
        </w:rPr>
        <w:t>Sprint Retrospective:</w:t>
      </w:r>
      <w:r w:rsidR="00BC37F5" w:rsidRPr="003436CD">
        <w:rPr>
          <w:iCs/>
          <w:color w:val="333333"/>
          <w:szCs w:val="20"/>
          <w:lang w:val="en-NZ" w:eastAsia="en-US"/>
        </w:rPr>
        <w:t xml:space="preserve"> The end date of every sprint given in </w:t>
      </w:r>
      <w:r w:rsidR="00D2234D" w:rsidRPr="003436CD">
        <w:rPr>
          <w:iCs/>
          <w:color w:val="333333"/>
          <w:szCs w:val="20"/>
          <w:lang w:val="en-NZ" w:eastAsia="en-US"/>
        </w:rPr>
        <w:t xml:space="preserve">the </w:t>
      </w:r>
      <w:r w:rsidR="00BC37F5" w:rsidRPr="003436CD">
        <w:rPr>
          <w:iCs/>
          <w:color w:val="333333"/>
          <w:szCs w:val="20"/>
          <w:lang w:val="en-NZ" w:eastAsia="en-US"/>
        </w:rPr>
        <w:t>Project Plan</w:t>
      </w:r>
      <w:r w:rsidR="00554893">
        <w:rPr>
          <w:iCs/>
          <w:color w:val="333333"/>
          <w:szCs w:val="20"/>
          <w:lang w:val="en-NZ" w:eastAsia="en-US"/>
        </w:rPr>
        <w:t>.</w:t>
      </w:r>
    </w:p>
    <w:p w14:paraId="2ADD13E4" w14:textId="77777777" w:rsidR="00554893" w:rsidRPr="003436CD" w:rsidRDefault="00554893" w:rsidP="00554893">
      <w:pPr>
        <w:pStyle w:val="paragraph"/>
        <w:spacing w:before="0" w:beforeAutospacing="0" w:after="160" w:afterAutospacing="0"/>
        <w:ind w:right="-426"/>
        <w:textAlignment w:val="baseline"/>
        <w:rPr>
          <w:iCs/>
          <w:color w:val="333333"/>
          <w:szCs w:val="20"/>
          <w:lang w:val="en-NZ" w:eastAsia="en-US"/>
        </w:rPr>
      </w:pPr>
    </w:p>
    <w:p w14:paraId="08D5E76B" w14:textId="0EEF6440" w:rsidR="00984C3B" w:rsidRPr="003436CD" w:rsidRDefault="36676CCD" w:rsidP="00BC7048">
      <w:pPr>
        <w:pStyle w:val="TOCHeading"/>
        <w:spacing w:before="0" w:after="160" w:line="240" w:lineRule="auto"/>
        <w:ind w:left="-567" w:right="-426"/>
        <w:rPr>
          <w:rFonts w:ascii="Times New Roman" w:hAnsi="Times New Roman" w:cs="Times New Roman"/>
          <w:color w:val="DF4807" w:themeColor="accent1"/>
        </w:rPr>
      </w:pPr>
      <w:r w:rsidRPr="003436CD">
        <w:rPr>
          <w:rFonts w:ascii="Times New Roman" w:hAnsi="Times New Roman" w:cs="Times New Roman"/>
          <w:color w:val="DF4807" w:themeColor="accent1"/>
        </w:rPr>
        <w:t>Time Plan</w:t>
      </w:r>
    </w:p>
    <w:p w14:paraId="2BA50AD8" w14:textId="63B04FEB" w:rsidR="0044159F" w:rsidRPr="003436CD" w:rsidRDefault="00D2234D" w:rsidP="00BC7048">
      <w:pPr>
        <w:pStyle w:val="paragraph"/>
        <w:spacing w:before="0" w:beforeAutospacing="0" w:after="160" w:afterAutospacing="0"/>
        <w:ind w:left="-142" w:right="-426"/>
        <w:textAlignment w:val="baseline"/>
        <w:rPr>
          <w:iCs/>
          <w:color w:val="333333"/>
          <w:szCs w:val="20"/>
          <w:lang w:val="en-NZ" w:eastAsia="en-US"/>
        </w:rPr>
      </w:pPr>
      <w:r w:rsidRPr="003436CD">
        <w:rPr>
          <w:iCs/>
          <w:color w:val="333333"/>
          <w:szCs w:val="20"/>
          <w:lang w:val="en-NZ" w:eastAsia="en-US"/>
        </w:rPr>
        <w:t>Please find below the time plan for the project:</w:t>
      </w:r>
    </w:p>
    <w:p w14:paraId="415A3690" w14:textId="2945425B" w:rsidR="0044159F" w:rsidRDefault="00000000" w:rsidP="355B6A01">
      <w:pPr>
        <w:pStyle w:val="paragraph"/>
        <w:spacing w:before="0" w:beforeAutospacing="0" w:after="160" w:afterAutospacing="0"/>
        <w:ind w:left="-142" w:right="-426"/>
        <w:textAlignment w:val="baseline"/>
        <w:rPr>
          <w:color w:val="333333"/>
          <w:lang w:val="en-NZ" w:eastAsia="en-US"/>
        </w:rPr>
      </w:pPr>
      <w:r>
        <w:rPr>
          <w:color w:val="333333"/>
          <w:lang w:val="en-NZ" w:eastAsia="en-US"/>
        </w:rPr>
        <w:object w:dxaOrig="1520" w:dyaOrig="985" w14:anchorId="610F78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5pt" o:ole="">
            <v:imagedata r:id="rId13" o:title=""/>
          </v:shape>
          <o:OLEObject Type="Embed" ProgID="Excel.Sheet.12" ShapeID="_x0000_i1025" DrawAspect="Icon" ObjectID="_1777624246" r:id="rId14"/>
        </w:object>
      </w:r>
    </w:p>
    <w:p w14:paraId="09B7EFAA" w14:textId="77777777" w:rsidR="0007379E" w:rsidRDefault="0007379E" w:rsidP="00BC7048">
      <w:pPr>
        <w:pStyle w:val="paragraph"/>
        <w:spacing w:before="0" w:beforeAutospacing="0" w:after="160" w:afterAutospacing="0"/>
        <w:ind w:left="-142" w:right="-426"/>
        <w:textAlignment w:val="baseline"/>
        <w:rPr>
          <w:color w:val="333333"/>
          <w:lang w:val="en-NZ" w:eastAsia="en-US"/>
        </w:rPr>
      </w:pPr>
    </w:p>
    <w:p w14:paraId="60ED0A8D" w14:textId="77777777" w:rsidR="0007379E" w:rsidRDefault="0007379E" w:rsidP="00BC7048">
      <w:pPr>
        <w:pStyle w:val="paragraph"/>
        <w:spacing w:before="0" w:beforeAutospacing="0" w:after="160" w:afterAutospacing="0"/>
        <w:ind w:left="-142" w:right="-426"/>
        <w:textAlignment w:val="baseline"/>
        <w:rPr>
          <w:color w:val="333333"/>
          <w:lang w:val="en-NZ" w:eastAsia="en-US"/>
        </w:rPr>
      </w:pPr>
    </w:p>
    <w:p w14:paraId="175E047B" w14:textId="77777777" w:rsidR="0007379E" w:rsidRDefault="0007379E" w:rsidP="00BC7048">
      <w:pPr>
        <w:pStyle w:val="paragraph"/>
        <w:spacing w:before="0" w:beforeAutospacing="0" w:after="160" w:afterAutospacing="0"/>
        <w:ind w:left="-142" w:right="-426"/>
        <w:textAlignment w:val="baseline"/>
        <w:rPr>
          <w:color w:val="333333"/>
          <w:lang w:val="en-NZ" w:eastAsia="en-US"/>
        </w:rPr>
      </w:pPr>
    </w:p>
    <w:p w14:paraId="5308367F" w14:textId="77777777" w:rsidR="0007379E" w:rsidRDefault="0007379E" w:rsidP="00BC7048">
      <w:pPr>
        <w:pStyle w:val="paragraph"/>
        <w:spacing w:before="0" w:beforeAutospacing="0" w:after="160" w:afterAutospacing="0"/>
        <w:ind w:left="-142" w:right="-426"/>
        <w:textAlignment w:val="baseline"/>
        <w:rPr>
          <w:color w:val="333333"/>
          <w:lang w:val="en-NZ" w:eastAsia="en-US"/>
        </w:rPr>
      </w:pPr>
    </w:p>
    <w:p w14:paraId="3EE8DFA9" w14:textId="77777777" w:rsidR="0007379E" w:rsidRDefault="0007379E" w:rsidP="00BC7048">
      <w:pPr>
        <w:pStyle w:val="paragraph"/>
        <w:spacing w:before="0" w:beforeAutospacing="0" w:after="160" w:afterAutospacing="0"/>
        <w:ind w:left="-142" w:right="-426"/>
        <w:textAlignment w:val="baseline"/>
        <w:rPr>
          <w:color w:val="333333"/>
          <w:lang w:val="en-NZ" w:eastAsia="en-US"/>
        </w:rPr>
      </w:pPr>
    </w:p>
    <w:p w14:paraId="54B4C420" w14:textId="77777777" w:rsidR="0007379E" w:rsidRDefault="0007379E" w:rsidP="00BC7048">
      <w:pPr>
        <w:pStyle w:val="paragraph"/>
        <w:spacing w:before="0" w:beforeAutospacing="0" w:after="160" w:afterAutospacing="0"/>
        <w:ind w:left="-142" w:right="-426"/>
        <w:textAlignment w:val="baseline"/>
        <w:rPr>
          <w:color w:val="333333"/>
          <w:lang w:val="en-NZ" w:eastAsia="en-US"/>
        </w:rPr>
      </w:pPr>
    </w:p>
    <w:p w14:paraId="1B7514D7" w14:textId="28CFBEC0" w:rsidR="0007379E" w:rsidRPr="003436CD" w:rsidRDefault="0007379E" w:rsidP="04AA6431">
      <w:pPr>
        <w:pStyle w:val="paragraph"/>
        <w:spacing w:before="0" w:beforeAutospacing="0" w:after="160" w:afterAutospacing="0"/>
        <w:ind w:left="-142" w:right="-426"/>
        <w:textAlignment w:val="baseline"/>
        <w:rPr>
          <w:color w:val="333333"/>
          <w:lang w:val="en-NZ" w:eastAsia="en-US"/>
        </w:rPr>
      </w:pPr>
    </w:p>
    <w:p w14:paraId="39410D04" w14:textId="0E1728B8" w:rsidR="0003549B" w:rsidRPr="003436CD" w:rsidRDefault="001A735D" w:rsidP="00BC7048">
      <w:pPr>
        <w:pStyle w:val="TOCHeading"/>
        <w:spacing w:before="0" w:after="160" w:line="240" w:lineRule="auto"/>
        <w:ind w:left="-567" w:right="-426"/>
        <w:rPr>
          <w:rFonts w:ascii="Times New Roman" w:hAnsi="Times New Roman" w:cs="Times New Roman"/>
          <w:color w:val="DF4807" w:themeColor="accent1"/>
        </w:rPr>
      </w:pPr>
      <w:r w:rsidRPr="003436CD">
        <w:rPr>
          <w:rFonts w:ascii="Times New Roman" w:hAnsi="Times New Roman" w:cs="Times New Roman"/>
        </w:rPr>
        <w:lastRenderedPageBreak/>
        <w:fldChar w:fldCharType="begin"/>
      </w:r>
      <w:r w:rsidRPr="003436CD">
        <w:rPr>
          <w:rFonts w:ascii="Times New Roman" w:hAnsi="Times New Roman" w:cs="Times New Roman"/>
        </w:rPr>
        <w:instrText xml:space="preserve"> INCLUDEPICTURE "https://2.bp.blogspot.com/-78FXtldI-rk/XBDruAg4loI/AAAAAAAABvc/nz6_IFzkqoQw1UtdQnyD80-pmI2qHLskACLcBGAs/s16000/Agile-Software-Development-Project-Plan.png" \* MERGEFORMATINET </w:instrText>
      </w:r>
      <w:r w:rsidR="00000000">
        <w:rPr>
          <w:rFonts w:ascii="Times New Roman" w:hAnsi="Times New Roman" w:cs="Times New Roman"/>
        </w:rPr>
        <w:fldChar w:fldCharType="separate"/>
      </w:r>
      <w:r w:rsidRPr="003436CD">
        <w:rPr>
          <w:rFonts w:ascii="Times New Roman" w:hAnsi="Times New Roman" w:cs="Times New Roman"/>
        </w:rPr>
        <w:fldChar w:fldCharType="end"/>
      </w:r>
      <w:r w:rsidR="00596C98" w:rsidRPr="003436CD">
        <w:rPr>
          <w:rFonts w:ascii="Times New Roman" w:hAnsi="Times New Roman" w:cs="Times New Roman"/>
          <w:color w:val="DF4807" w:themeColor="accent1"/>
        </w:rPr>
        <w:t>Meeting No</w:t>
      </w:r>
      <w:r w:rsidR="003E1FD0" w:rsidRPr="003436CD">
        <w:rPr>
          <w:rFonts w:ascii="Times New Roman" w:hAnsi="Times New Roman" w:cs="Times New Roman"/>
          <w:color w:val="DF4807" w:themeColor="accent1"/>
        </w:rPr>
        <w:t>tes</w:t>
      </w:r>
      <w:r w:rsidR="00F92D88" w:rsidRPr="003436CD">
        <w:rPr>
          <w:rFonts w:ascii="Times New Roman" w:hAnsi="Times New Roman" w:cs="Times New Roman"/>
          <w:color w:val="DF4807" w:themeColor="accent1"/>
        </w:rPr>
        <w:t>:</w:t>
      </w:r>
    </w:p>
    <w:p w14:paraId="1AE4547E" w14:textId="77777777" w:rsidR="0003549B" w:rsidRPr="003436CD" w:rsidRDefault="0003549B" w:rsidP="00BC7048">
      <w:pPr>
        <w:spacing w:after="160" w:line="240" w:lineRule="auto"/>
        <w:ind w:left="-567" w:right="-426"/>
        <w:rPr>
          <w:rFonts w:ascii="Times New Roman" w:hAnsi="Times New Roman" w:cs="Times New Roman"/>
          <w:lang w:val="en-US"/>
        </w:rPr>
      </w:pPr>
    </w:p>
    <w:tbl>
      <w:tblPr>
        <w:tblStyle w:val="TableGrid"/>
        <w:tblW w:w="9824" w:type="dxa"/>
        <w:tblInd w:w="-289" w:type="dxa"/>
        <w:tblLook w:val="04A0" w:firstRow="1" w:lastRow="0" w:firstColumn="1" w:lastColumn="0" w:noHBand="0" w:noVBand="1"/>
      </w:tblPr>
      <w:tblGrid>
        <w:gridCol w:w="1844"/>
        <w:gridCol w:w="4252"/>
        <w:gridCol w:w="3728"/>
      </w:tblGrid>
      <w:tr w:rsidR="005919AD" w:rsidRPr="003436CD" w14:paraId="29AE29C7" w14:textId="77777777" w:rsidTr="3CB455E3">
        <w:trPr>
          <w:trHeight w:val="726"/>
        </w:trPr>
        <w:tc>
          <w:tcPr>
            <w:tcW w:w="9824" w:type="dxa"/>
            <w:gridSpan w:val="3"/>
            <w:shd w:val="clear" w:color="auto" w:fill="FBB192" w:themeFill="accent1" w:themeFillTint="66"/>
            <w:vAlign w:val="center"/>
          </w:tcPr>
          <w:p w14:paraId="4A682BC4" w14:textId="70C7164D" w:rsidR="006E301E" w:rsidRPr="003436CD" w:rsidRDefault="006E301E"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1: Project </w:t>
            </w:r>
            <w:r w:rsidR="00ED6408" w:rsidRPr="003436CD">
              <w:rPr>
                <w:rFonts w:ascii="Times New Roman" w:hAnsi="Times New Roman" w:cs="Times New Roman"/>
                <w:sz w:val="24"/>
                <w:szCs w:val="24"/>
                <w:lang w:val="en-US"/>
              </w:rPr>
              <w:t>Kick-Off</w:t>
            </w:r>
            <w:r w:rsidRPr="003436CD">
              <w:rPr>
                <w:rFonts w:ascii="Times New Roman" w:hAnsi="Times New Roman" w:cs="Times New Roman"/>
                <w:sz w:val="24"/>
                <w:szCs w:val="24"/>
                <w:lang w:val="en-US"/>
              </w:rPr>
              <w:t xml:space="preserve"> Meeting with Stakeholders</w:t>
            </w:r>
          </w:p>
        </w:tc>
      </w:tr>
      <w:tr w:rsidR="009A3B68" w:rsidRPr="003436CD" w14:paraId="04DFCE98" w14:textId="77777777" w:rsidTr="3CB455E3">
        <w:trPr>
          <w:trHeight w:val="444"/>
        </w:trPr>
        <w:tc>
          <w:tcPr>
            <w:tcW w:w="1844" w:type="dxa"/>
          </w:tcPr>
          <w:p w14:paraId="466B9F1A" w14:textId="5699CE4E" w:rsidR="006E301E" w:rsidRPr="003436CD" w:rsidRDefault="006E301E" w:rsidP="00BC7048">
            <w:pPr>
              <w:spacing w:line="240" w:lineRule="auto"/>
              <w:ind w:right="-103"/>
              <w:rPr>
                <w:rFonts w:ascii="Times New Roman" w:hAnsi="Times New Roman" w:cs="Times New Roman"/>
                <w:lang w:val="en-US"/>
              </w:rPr>
            </w:pPr>
            <w:r w:rsidRPr="003436CD">
              <w:rPr>
                <w:rFonts w:ascii="Times New Roman" w:hAnsi="Times New Roman" w:cs="Times New Roman"/>
                <w:lang w:val="en-US"/>
              </w:rPr>
              <w:t xml:space="preserve">Date: </w:t>
            </w:r>
            <w:r w:rsidR="6ECE437D" w:rsidRPr="003436CD">
              <w:rPr>
                <w:rFonts w:ascii="Times New Roman" w:hAnsi="Times New Roman" w:cs="Times New Roman"/>
                <w:lang w:val="en-US"/>
              </w:rPr>
              <w:t>16</w:t>
            </w:r>
            <w:r w:rsidRPr="003436CD">
              <w:rPr>
                <w:rFonts w:ascii="Times New Roman" w:hAnsi="Times New Roman" w:cs="Times New Roman"/>
                <w:lang w:val="en-US"/>
              </w:rPr>
              <w:t>/</w:t>
            </w:r>
            <w:r w:rsidR="4417FA0F" w:rsidRPr="003436CD">
              <w:rPr>
                <w:rFonts w:ascii="Times New Roman" w:hAnsi="Times New Roman" w:cs="Times New Roman"/>
                <w:lang w:val="en-US"/>
              </w:rPr>
              <w:t>04</w:t>
            </w:r>
            <w:r w:rsidRPr="003436CD">
              <w:rPr>
                <w:rFonts w:ascii="Times New Roman" w:hAnsi="Times New Roman" w:cs="Times New Roman"/>
                <w:lang w:val="en-US"/>
              </w:rPr>
              <w:t>/</w:t>
            </w:r>
            <w:r w:rsidR="318A3C5E" w:rsidRPr="003436CD">
              <w:rPr>
                <w:rFonts w:ascii="Times New Roman" w:hAnsi="Times New Roman" w:cs="Times New Roman"/>
                <w:lang w:val="en-US"/>
              </w:rPr>
              <w:t>2024</w:t>
            </w:r>
          </w:p>
        </w:tc>
        <w:tc>
          <w:tcPr>
            <w:tcW w:w="4252" w:type="dxa"/>
          </w:tcPr>
          <w:p w14:paraId="29C39325" w14:textId="0EC305E8" w:rsidR="006E301E" w:rsidRPr="003436CD" w:rsidRDefault="006E301E"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Time: 1</w:t>
            </w:r>
            <w:r w:rsidR="00ED6408" w:rsidRPr="003436CD">
              <w:rPr>
                <w:rFonts w:ascii="Times New Roman" w:hAnsi="Times New Roman" w:cs="Times New Roman"/>
                <w:szCs w:val="20"/>
                <w:lang w:val="en-US"/>
              </w:rPr>
              <w:t>5</w:t>
            </w:r>
            <w:r w:rsidRPr="003436CD">
              <w:rPr>
                <w:rFonts w:ascii="Times New Roman" w:hAnsi="Times New Roman" w:cs="Times New Roman"/>
                <w:szCs w:val="20"/>
                <w:lang w:val="en-US"/>
              </w:rPr>
              <w:t>:00-1</w:t>
            </w:r>
            <w:r w:rsidR="00ED6408" w:rsidRPr="003436CD">
              <w:rPr>
                <w:rFonts w:ascii="Times New Roman" w:hAnsi="Times New Roman" w:cs="Times New Roman"/>
                <w:szCs w:val="20"/>
                <w:lang w:val="en-US"/>
              </w:rPr>
              <w:t>6</w:t>
            </w:r>
            <w:r w:rsidRPr="003436CD">
              <w:rPr>
                <w:rFonts w:ascii="Times New Roman" w:hAnsi="Times New Roman" w:cs="Times New Roman"/>
                <w:szCs w:val="20"/>
                <w:lang w:val="en-US"/>
              </w:rPr>
              <w:t>:00</w:t>
            </w:r>
          </w:p>
        </w:tc>
        <w:tc>
          <w:tcPr>
            <w:tcW w:w="3728" w:type="dxa"/>
          </w:tcPr>
          <w:p w14:paraId="4EF0BF18" w14:textId="66677D4A" w:rsidR="006E301E" w:rsidRPr="003436CD" w:rsidRDefault="006E301E"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Location: MS Teams</w:t>
            </w:r>
          </w:p>
        </w:tc>
      </w:tr>
      <w:tr w:rsidR="009A3B68" w:rsidRPr="003436CD" w14:paraId="703D35C6" w14:textId="77777777" w:rsidTr="3CB455E3">
        <w:trPr>
          <w:trHeight w:val="50"/>
        </w:trPr>
        <w:tc>
          <w:tcPr>
            <w:tcW w:w="1844" w:type="dxa"/>
          </w:tcPr>
          <w:p w14:paraId="19857E7A" w14:textId="3AB509BE" w:rsidR="006E301E" w:rsidRPr="003436CD" w:rsidRDefault="006E301E" w:rsidP="00BC7048">
            <w:pPr>
              <w:spacing w:line="240" w:lineRule="auto"/>
              <w:ind w:right="-103"/>
              <w:rPr>
                <w:rFonts w:ascii="Times New Roman" w:hAnsi="Times New Roman" w:cs="Times New Roman"/>
                <w:szCs w:val="20"/>
                <w:lang w:val="en-US"/>
              </w:rPr>
            </w:pPr>
            <w:r w:rsidRPr="003436CD">
              <w:rPr>
                <w:rFonts w:ascii="Times New Roman" w:hAnsi="Times New Roman" w:cs="Times New Roman"/>
                <w:szCs w:val="20"/>
                <w:lang w:val="en-US"/>
              </w:rPr>
              <w:t>Participants:</w:t>
            </w:r>
          </w:p>
        </w:tc>
        <w:tc>
          <w:tcPr>
            <w:tcW w:w="4252" w:type="dxa"/>
          </w:tcPr>
          <w:p w14:paraId="2D265FED" w14:textId="435DA744" w:rsidR="00ED6408" w:rsidRPr="003436CD" w:rsidRDefault="006E301E"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Meeting Head:</w:t>
            </w:r>
          </w:p>
          <w:p w14:paraId="0C6E4A63" w14:textId="77777777" w:rsidR="00AD22A2" w:rsidRPr="003436CD" w:rsidRDefault="00AD22A2" w:rsidP="00BC7048">
            <w:pPr>
              <w:spacing w:line="240" w:lineRule="auto"/>
              <w:ind w:right="-426"/>
              <w:rPr>
                <w:rFonts w:ascii="Times New Roman" w:hAnsi="Times New Roman" w:cs="Times New Roman"/>
                <w:szCs w:val="20"/>
                <w:lang w:val="en-CA"/>
              </w:rPr>
            </w:pPr>
            <w:r w:rsidRPr="003436CD">
              <w:rPr>
                <w:rFonts w:ascii="Times New Roman" w:hAnsi="Times New Roman" w:cs="Times New Roman"/>
                <w:szCs w:val="20"/>
                <w:lang w:val="en-CA"/>
              </w:rPr>
              <w:t>Dr. Dennis Möbus</w:t>
            </w:r>
          </w:p>
          <w:p w14:paraId="1D07D8C6" w14:textId="77777777" w:rsidR="006E301E" w:rsidRPr="003436CD" w:rsidRDefault="006E301E" w:rsidP="00BC7048">
            <w:pPr>
              <w:pStyle w:val="BodyText"/>
              <w:ind w:right="-426"/>
              <w:rPr>
                <w:rFonts w:ascii="Times New Roman" w:hAnsi="Times New Roman"/>
                <w:iCs/>
                <w:sz w:val="20"/>
                <w:lang w:val="fr-FR"/>
              </w:rPr>
            </w:pPr>
            <w:r w:rsidRPr="003436CD">
              <w:rPr>
                <w:rFonts w:ascii="Times New Roman" w:hAnsi="Times New Roman"/>
                <w:iCs/>
                <w:sz w:val="20"/>
                <w:lang w:val="fr-FR"/>
              </w:rPr>
              <w:t xml:space="preserve">Prof. Dr. Binh Vu </w:t>
            </w:r>
          </w:p>
          <w:p w14:paraId="3151D73A" w14:textId="3EF9B7C7" w:rsidR="006E301E" w:rsidRPr="003436CD" w:rsidRDefault="006E301E" w:rsidP="00BC7048">
            <w:pPr>
              <w:spacing w:line="240" w:lineRule="auto"/>
              <w:ind w:right="-426"/>
              <w:rPr>
                <w:rFonts w:ascii="Times New Roman" w:hAnsi="Times New Roman" w:cs="Times New Roman"/>
                <w:szCs w:val="20"/>
                <w:lang w:val="de-DE"/>
              </w:rPr>
            </w:pPr>
          </w:p>
        </w:tc>
        <w:tc>
          <w:tcPr>
            <w:tcW w:w="3728" w:type="dxa"/>
          </w:tcPr>
          <w:p w14:paraId="0938D5D3" w14:textId="3EF61EBB" w:rsidR="00ED6408" w:rsidRPr="003436CD" w:rsidRDefault="006E301E" w:rsidP="00BC7048">
            <w:pPr>
              <w:spacing w:line="240" w:lineRule="auto"/>
              <w:ind w:right="-426"/>
              <w:rPr>
                <w:rFonts w:ascii="Times New Roman" w:hAnsi="Times New Roman" w:cs="Times New Roman"/>
                <w:szCs w:val="20"/>
                <w:lang w:val="en-US"/>
              </w:rPr>
            </w:pPr>
            <w:r w:rsidRPr="003436CD">
              <w:rPr>
                <w:rFonts w:ascii="Times New Roman" w:hAnsi="Times New Roman" w:cs="Times New Roman"/>
                <w:lang w:val="en-US"/>
              </w:rPr>
              <w:t>Attendees:</w:t>
            </w:r>
          </w:p>
          <w:p w14:paraId="64890BF6" w14:textId="77777777" w:rsidR="00AD22A2" w:rsidRPr="003436CD" w:rsidRDefault="2FC1A14C"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43602275" w14:textId="77777777" w:rsidR="00AD22A2" w:rsidRPr="003436CD" w:rsidRDefault="2FC1A14C"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13703C4E" w14:textId="77777777" w:rsidR="00AD22A2" w:rsidRPr="003436CD" w:rsidRDefault="2FC1A14C"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6B9968B1" w14:textId="77777777" w:rsidR="00AD22A2" w:rsidRPr="003436CD" w:rsidRDefault="2FC1A14C"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5127D034" w14:textId="771F7ADA" w:rsidR="00AD22A2" w:rsidRPr="003436CD" w:rsidRDefault="2FC1A14C" w:rsidP="00BC7048">
            <w:pPr>
              <w:pStyle w:val="BodyText"/>
              <w:jc w:val="both"/>
              <w:rPr>
                <w:rFonts w:ascii="Times New Roman" w:hAnsi="Times New Roman"/>
                <w:sz w:val="20"/>
              </w:rPr>
            </w:pPr>
            <w:r w:rsidRPr="003436CD">
              <w:rPr>
                <w:rFonts w:ascii="Times New Roman" w:hAnsi="Times New Roman"/>
                <w:sz w:val="20"/>
                <w:lang w:val="en-US"/>
              </w:rPr>
              <w:t>Mr. Rakesh Hadne Sreenath</w:t>
            </w:r>
          </w:p>
          <w:p w14:paraId="30F79EC7" w14:textId="28F97067" w:rsidR="00AD22A2" w:rsidRPr="003436CD" w:rsidRDefault="00AD22A2" w:rsidP="00BC7048">
            <w:pPr>
              <w:spacing w:line="240" w:lineRule="auto"/>
              <w:ind w:right="-426"/>
              <w:rPr>
                <w:rFonts w:ascii="Times New Roman" w:hAnsi="Times New Roman" w:cs="Times New Roman"/>
                <w:lang w:val="en-US"/>
              </w:rPr>
            </w:pPr>
          </w:p>
        </w:tc>
      </w:tr>
      <w:tr w:rsidR="0088690F" w:rsidRPr="003436CD" w14:paraId="576B2529" w14:textId="77777777" w:rsidTr="3CB455E3">
        <w:trPr>
          <w:trHeight w:val="444"/>
        </w:trPr>
        <w:tc>
          <w:tcPr>
            <w:tcW w:w="1844" w:type="dxa"/>
          </w:tcPr>
          <w:p w14:paraId="1A94AD67" w14:textId="77777777" w:rsidR="0088690F" w:rsidRPr="003436CD" w:rsidRDefault="0088690F" w:rsidP="00BC7048">
            <w:pPr>
              <w:spacing w:line="240" w:lineRule="auto"/>
              <w:ind w:right="-103"/>
              <w:rPr>
                <w:rFonts w:ascii="Times New Roman" w:hAnsi="Times New Roman" w:cs="Times New Roman"/>
                <w:szCs w:val="20"/>
                <w:lang w:val="en-US"/>
              </w:rPr>
            </w:pPr>
            <w:r w:rsidRPr="003436CD">
              <w:rPr>
                <w:rFonts w:ascii="Times New Roman" w:hAnsi="Times New Roman" w:cs="Times New Roman"/>
                <w:szCs w:val="20"/>
                <w:lang w:val="en-US"/>
              </w:rPr>
              <w:t>Agenda:</w:t>
            </w:r>
          </w:p>
          <w:p w14:paraId="639269F1" w14:textId="076675C8" w:rsidR="0088690F" w:rsidRPr="003436CD" w:rsidRDefault="0088690F" w:rsidP="00BC7048">
            <w:pPr>
              <w:spacing w:line="240" w:lineRule="auto"/>
              <w:ind w:right="-103"/>
              <w:rPr>
                <w:rFonts w:ascii="Times New Roman" w:hAnsi="Times New Roman" w:cs="Times New Roman"/>
                <w:szCs w:val="20"/>
                <w:lang w:val="en-US"/>
              </w:rPr>
            </w:pPr>
          </w:p>
        </w:tc>
        <w:tc>
          <w:tcPr>
            <w:tcW w:w="7980" w:type="dxa"/>
            <w:gridSpan w:val="2"/>
          </w:tcPr>
          <w:p w14:paraId="36AFFD16" w14:textId="632CE9B2" w:rsidR="0088690F" w:rsidRPr="003436CD" w:rsidRDefault="0088690F" w:rsidP="057D1141">
            <w:pPr>
              <w:pStyle w:val="ListParagraph"/>
              <w:numPr>
                <w:ilvl w:val="0"/>
                <w:numId w:val="8"/>
              </w:numPr>
              <w:spacing w:line="240" w:lineRule="auto"/>
              <w:ind w:left="0" w:right="-426"/>
              <w:rPr>
                <w:rFonts w:ascii="Times New Roman" w:hAnsi="Times New Roman" w:cs="Times New Roman"/>
                <w:lang w:val="en-US"/>
              </w:rPr>
            </w:pPr>
            <w:r w:rsidRPr="057D1141">
              <w:rPr>
                <w:rFonts w:ascii="Times New Roman" w:hAnsi="Times New Roman" w:cs="Times New Roman"/>
                <w:lang w:val="en-US"/>
              </w:rPr>
              <w:t>Introduction of Project</w:t>
            </w:r>
            <w:r w:rsidR="5FC11451" w:rsidRPr="057D1141">
              <w:rPr>
                <w:rFonts w:ascii="Times New Roman" w:hAnsi="Times New Roman" w:cs="Times New Roman"/>
                <w:lang w:val="en-US"/>
              </w:rPr>
              <w:t>.</w:t>
            </w:r>
          </w:p>
          <w:p w14:paraId="10C15D63" w14:textId="57ECA6F2" w:rsidR="0088690F" w:rsidRPr="003436CD" w:rsidRDefault="0088690F" w:rsidP="057D1141">
            <w:pPr>
              <w:pStyle w:val="ListParagraph"/>
              <w:numPr>
                <w:ilvl w:val="0"/>
                <w:numId w:val="8"/>
              </w:numPr>
              <w:spacing w:line="240" w:lineRule="auto"/>
              <w:ind w:left="0" w:right="-426"/>
              <w:rPr>
                <w:rFonts w:ascii="Times New Roman" w:hAnsi="Times New Roman" w:cs="Times New Roman"/>
                <w:lang w:val="en-US"/>
              </w:rPr>
            </w:pPr>
            <w:r w:rsidRPr="057D1141">
              <w:rPr>
                <w:rFonts w:ascii="Times New Roman" w:hAnsi="Times New Roman" w:cs="Times New Roman"/>
                <w:lang w:val="en-US"/>
              </w:rPr>
              <w:t>Introduction of Stakeholders, technical advisors, and team</w:t>
            </w:r>
            <w:r w:rsidR="1FACB655" w:rsidRPr="057D1141">
              <w:rPr>
                <w:rFonts w:ascii="Times New Roman" w:hAnsi="Times New Roman" w:cs="Times New Roman"/>
                <w:lang w:val="en-US"/>
              </w:rPr>
              <w:t>.</w:t>
            </w:r>
          </w:p>
        </w:tc>
      </w:tr>
      <w:tr w:rsidR="0088690F" w:rsidRPr="003436CD" w14:paraId="04D1DB60" w14:textId="77777777" w:rsidTr="3CB455E3">
        <w:trPr>
          <w:trHeight w:val="417"/>
        </w:trPr>
        <w:tc>
          <w:tcPr>
            <w:tcW w:w="1844" w:type="dxa"/>
          </w:tcPr>
          <w:p w14:paraId="447D7DE5" w14:textId="0C76B672" w:rsidR="0088690F" w:rsidRPr="003436CD" w:rsidRDefault="0088690F" w:rsidP="00BC7048">
            <w:pPr>
              <w:spacing w:line="240" w:lineRule="auto"/>
              <w:ind w:right="-103"/>
              <w:rPr>
                <w:rFonts w:ascii="Times New Roman" w:hAnsi="Times New Roman" w:cs="Times New Roman"/>
                <w:szCs w:val="20"/>
                <w:lang w:val="en-US"/>
              </w:rPr>
            </w:pPr>
            <w:r w:rsidRPr="003436CD">
              <w:rPr>
                <w:rFonts w:ascii="Times New Roman" w:hAnsi="Times New Roman" w:cs="Times New Roman"/>
                <w:szCs w:val="20"/>
                <w:lang w:val="en-US"/>
              </w:rPr>
              <w:t>Discussions:</w:t>
            </w:r>
          </w:p>
        </w:tc>
        <w:tc>
          <w:tcPr>
            <w:tcW w:w="7980" w:type="dxa"/>
            <w:gridSpan w:val="2"/>
          </w:tcPr>
          <w:p w14:paraId="4BC539B4" w14:textId="678B20D8" w:rsidR="0047486A" w:rsidRPr="003436CD" w:rsidRDefault="0047486A" w:rsidP="057D1141">
            <w:pPr>
              <w:pStyle w:val="ListParagraph"/>
              <w:numPr>
                <w:ilvl w:val="0"/>
                <w:numId w:val="9"/>
              </w:numPr>
              <w:spacing w:line="240" w:lineRule="auto"/>
              <w:ind w:left="31" w:right="-426"/>
              <w:rPr>
                <w:rFonts w:ascii="Times New Roman" w:hAnsi="Times New Roman" w:cs="Times New Roman"/>
                <w:lang w:val="en-US"/>
              </w:rPr>
            </w:pPr>
            <w:r w:rsidRPr="3CB455E3">
              <w:rPr>
                <w:rFonts w:ascii="Times New Roman" w:hAnsi="Times New Roman" w:cs="Times New Roman"/>
                <w:lang w:val="en-US"/>
              </w:rPr>
              <w:t>Briefly discussed the project details and problem statement.</w:t>
            </w:r>
          </w:p>
          <w:p w14:paraId="684389A7" w14:textId="77777777" w:rsidR="0047486A" w:rsidRPr="003436CD" w:rsidRDefault="0047486A" w:rsidP="00D6678C">
            <w:pPr>
              <w:pStyle w:val="ListParagraph"/>
              <w:numPr>
                <w:ilvl w:val="0"/>
                <w:numId w:val="9"/>
              </w:numPr>
              <w:spacing w:line="240" w:lineRule="auto"/>
              <w:ind w:left="31" w:right="-426"/>
              <w:rPr>
                <w:rFonts w:ascii="Times New Roman" w:hAnsi="Times New Roman" w:cs="Times New Roman"/>
                <w:szCs w:val="20"/>
                <w:lang w:val="en-US"/>
              </w:rPr>
            </w:pPr>
            <w:r w:rsidRPr="003436CD">
              <w:rPr>
                <w:rFonts w:ascii="Times New Roman" w:hAnsi="Times New Roman" w:cs="Times New Roman"/>
                <w:szCs w:val="20"/>
                <w:lang w:val="en-US"/>
              </w:rPr>
              <w:t>Got to know the background of the given project.</w:t>
            </w:r>
          </w:p>
          <w:p w14:paraId="0204AEA7" w14:textId="77777777" w:rsidR="0047486A" w:rsidRPr="003436CD" w:rsidRDefault="0047486A" w:rsidP="00D6678C">
            <w:pPr>
              <w:pStyle w:val="ListParagraph"/>
              <w:numPr>
                <w:ilvl w:val="0"/>
                <w:numId w:val="9"/>
              </w:numPr>
              <w:spacing w:line="240" w:lineRule="auto"/>
              <w:ind w:left="31" w:right="-426"/>
              <w:rPr>
                <w:rFonts w:ascii="Times New Roman" w:hAnsi="Times New Roman" w:cs="Times New Roman"/>
                <w:lang w:val="en-US"/>
              </w:rPr>
            </w:pPr>
            <w:r w:rsidRPr="003436CD">
              <w:rPr>
                <w:rFonts w:ascii="Times New Roman" w:hAnsi="Times New Roman" w:cs="Times New Roman"/>
                <w:lang w:val="en-US"/>
              </w:rPr>
              <w:t>Briefly discussed the expected result.</w:t>
            </w:r>
          </w:p>
          <w:p w14:paraId="08ACEE20" w14:textId="77777777" w:rsidR="0047486A" w:rsidRPr="003436CD" w:rsidRDefault="0047486A" w:rsidP="00D6678C">
            <w:pPr>
              <w:pStyle w:val="ListParagraph"/>
              <w:numPr>
                <w:ilvl w:val="0"/>
                <w:numId w:val="9"/>
              </w:numPr>
              <w:spacing w:line="240" w:lineRule="auto"/>
              <w:ind w:left="31" w:right="-426"/>
              <w:rPr>
                <w:rFonts w:ascii="Times New Roman" w:hAnsi="Times New Roman" w:cs="Times New Roman"/>
                <w:szCs w:val="20"/>
                <w:lang w:val="en-US"/>
              </w:rPr>
            </w:pPr>
            <w:r w:rsidRPr="003436CD">
              <w:rPr>
                <w:rFonts w:ascii="Times New Roman" w:hAnsi="Times New Roman" w:cs="Times New Roman"/>
                <w:szCs w:val="20"/>
                <w:lang w:val="en-US"/>
              </w:rPr>
              <w:t>Got to know the Stakeholders and Technical Advisors.</w:t>
            </w:r>
          </w:p>
          <w:p w14:paraId="03368099" w14:textId="6D37F09B" w:rsidR="0088690F" w:rsidRPr="003436CD" w:rsidRDefault="0047486A" w:rsidP="00D6678C">
            <w:pPr>
              <w:pStyle w:val="ListParagraph"/>
              <w:numPr>
                <w:ilvl w:val="0"/>
                <w:numId w:val="9"/>
              </w:numPr>
              <w:spacing w:line="240" w:lineRule="auto"/>
              <w:ind w:left="31" w:right="-426"/>
              <w:rPr>
                <w:rFonts w:ascii="Times New Roman" w:hAnsi="Times New Roman" w:cs="Times New Roman"/>
                <w:szCs w:val="20"/>
                <w:lang w:val="en-US"/>
              </w:rPr>
            </w:pPr>
            <w:r w:rsidRPr="003436CD">
              <w:rPr>
                <w:rFonts w:ascii="Times New Roman" w:hAnsi="Times New Roman" w:cs="Times New Roman"/>
                <w:szCs w:val="20"/>
                <w:lang w:val="en-US"/>
              </w:rPr>
              <w:t>Fixed the upcoming meeting schedules.</w:t>
            </w:r>
          </w:p>
        </w:tc>
      </w:tr>
      <w:tr w:rsidR="0088690F" w:rsidRPr="003436CD" w14:paraId="3D31D9EE" w14:textId="77777777" w:rsidTr="3CB455E3">
        <w:trPr>
          <w:trHeight w:val="417"/>
        </w:trPr>
        <w:tc>
          <w:tcPr>
            <w:tcW w:w="1844" w:type="dxa"/>
          </w:tcPr>
          <w:p w14:paraId="6631802B" w14:textId="10F41F59" w:rsidR="0088690F" w:rsidRPr="003436CD" w:rsidRDefault="0088690F" w:rsidP="00BC7048">
            <w:pPr>
              <w:spacing w:line="240" w:lineRule="auto"/>
              <w:ind w:right="-103"/>
              <w:rPr>
                <w:rFonts w:ascii="Times New Roman" w:hAnsi="Times New Roman" w:cs="Times New Roman"/>
                <w:lang w:val="en-US"/>
              </w:rPr>
            </w:pPr>
            <w:r w:rsidRPr="003436CD">
              <w:rPr>
                <w:rFonts w:ascii="Times New Roman" w:hAnsi="Times New Roman" w:cs="Times New Roman"/>
                <w:lang w:val="en-US"/>
              </w:rPr>
              <w:t>Prepared by:</w:t>
            </w:r>
          </w:p>
        </w:tc>
        <w:tc>
          <w:tcPr>
            <w:tcW w:w="7980" w:type="dxa"/>
            <w:gridSpan w:val="2"/>
          </w:tcPr>
          <w:p w14:paraId="76D9748C" w14:textId="34173AC6" w:rsidR="0088690F" w:rsidRPr="003436CD" w:rsidRDefault="00954915" w:rsidP="00BC7048">
            <w:pPr>
              <w:spacing w:line="240" w:lineRule="auto"/>
              <w:ind w:left="31" w:right="-426"/>
              <w:rPr>
                <w:rFonts w:ascii="Times New Roman" w:hAnsi="Times New Roman" w:cs="Times New Roman"/>
                <w:lang w:val="en-US"/>
              </w:rPr>
            </w:pPr>
            <w:r w:rsidRPr="003436CD">
              <w:rPr>
                <w:rFonts w:ascii="Times New Roman" w:hAnsi="Times New Roman" w:cs="Times New Roman"/>
                <w:lang w:val="en-US"/>
              </w:rPr>
              <w:t>Mr. Lakshith Reddy Baddula</w:t>
            </w:r>
          </w:p>
        </w:tc>
      </w:tr>
    </w:tbl>
    <w:p w14:paraId="737BA081" w14:textId="77777777" w:rsidR="008D38B7" w:rsidRPr="003436CD" w:rsidRDefault="008D38B7" w:rsidP="00BC7048">
      <w:pPr>
        <w:spacing w:after="160" w:line="240" w:lineRule="auto"/>
        <w:ind w:left="-567" w:right="-426"/>
        <w:rPr>
          <w:rFonts w:ascii="Times New Roman" w:hAnsi="Times New Roman" w:cs="Times New Roman"/>
          <w:lang w:val="en-US"/>
        </w:rPr>
      </w:pPr>
    </w:p>
    <w:tbl>
      <w:tblPr>
        <w:tblStyle w:val="TableGrid"/>
        <w:tblW w:w="9784" w:type="dxa"/>
        <w:tblInd w:w="-289" w:type="dxa"/>
        <w:tblLook w:val="04A0" w:firstRow="1" w:lastRow="0" w:firstColumn="1" w:lastColumn="0" w:noHBand="0" w:noVBand="1"/>
      </w:tblPr>
      <w:tblGrid>
        <w:gridCol w:w="2411"/>
        <w:gridCol w:w="3685"/>
        <w:gridCol w:w="3688"/>
      </w:tblGrid>
      <w:tr w:rsidR="006E5C39" w:rsidRPr="003436CD" w14:paraId="07791E8E" w14:textId="77777777" w:rsidTr="0F90267C">
        <w:trPr>
          <w:trHeight w:val="726"/>
        </w:trPr>
        <w:tc>
          <w:tcPr>
            <w:tcW w:w="9784" w:type="dxa"/>
            <w:gridSpan w:val="3"/>
            <w:shd w:val="clear" w:color="auto" w:fill="FBB192" w:themeFill="accent1" w:themeFillTint="66"/>
            <w:vAlign w:val="center"/>
          </w:tcPr>
          <w:p w14:paraId="6FB82BE7" w14:textId="365584B7" w:rsidR="008D38B7" w:rsidRPr="003436CD" w:rsidRDefault="008D38B7"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w:t>
            </w:r>
            <w:r w:rsidR="00444EE6" w:rsidRPr="003436CD">
              <w:rPr>
                <w:rFonts w:ascii="Times New Roman" w:hAnsi="Times New Roman" w:cs="Times New Roman"/>
                <w:sz w:val="24"/>
                <w:szCs w:val="24"/>
                <w:lang w:val="en-US"/>
              </w:rPr>
              <w:t>2</w:t>
            </w:r>
            <w:r w:rsidRPr="003436CD">
              <w:rPr>
                <w:rFonts w:ascii="Times New Roman" w:hAnsi="Times New Roman" w:cs="Times New Roman"/>
                <w:sz w:val="24"/>
                <w:szCs w:val="24"/>
                <w:lang w:val="en-US"/>
              </w:rPr>
              <w:t xml:space="preserve">: Meeting with </w:t>
            </w:r>
            <w:r w:rsidR="00444EE6" w:rsidRPr="003436CD">
              <w:rPr>
                <w:rFonts w:ascii="Times New Roman" w:hAnsi="Times New Roman" w:cs="Times New Roman"/>
                <w:sz w:val="24"/>
                <w:szCs w:val="24"/>
                <w:lang w:val="en-US"/>
              </w:rPr>
              <w:t>technical advisor</w:t>
            </w:r>
          </w:p>
        </w:tc>
      </w:tr>
      <w:tr w:rsidR="00BE5D9B" w:rsidRPr="003436CD" w14:paraId="103BBFAA" w14:textId="77777777" w:rsidTr="0F90267C">
        <w:trPr>
          <w:trHeight w:val="444"/>
        </w:trPr>
        <w:tc>
          <w:tcPr>
            <w:tcW w:w="2411" w:type="dxa"/>
          </w:tcPr>
          <w:p w14:paraId="4C95D4C6" w14:textId="782D43BF" w:rsidR="008D38B7" w:rsidRPr="003436CD" w:rsidRDefault="008D38B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 xml:space="preserve">Date: </w:t>
            </w:r>
            <w:r w:rsidR="00E2484C" w:rsidRPr="003436CD">
              <w:rPr>
                <w:rFonts w:ascii="Times New Roman" w:hAnsi="Times New Roman" w:cs="Times New Roman"/>
                <w:lang w:val="en-US"/>
              </w:rPr>
              <w:t>30</w:t>
            </w:r>
            <w:r w:rsidR="00DB27F7" w:rsidRPr="003436CD">
              <w:rPr>
                <w:rFonts w:ascii="Times New Roman" w:hAnsi="Times New Roman" w:cs="Times New Roman"/>
                <w:lang w:val="en-US"/>
              </w:rPr>
              <w:t>/04/2024</w:t>
            </w:r>
          </w:p>
        </w:tc>
        <w:tc>
          <w:tcPr>
            <w:tcW w:w="3685" w:type="dxa"/>
          </w:tcPr>
          <w:p w14:paraId="2B1089B2" w14:textId="61E28CA8" w:rsidR="008D38B7" w:rsidRPr="003436CD" w:rsidRDefault="008D38B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 xml:space="preserve">Time: </w:t>
            </w:r>
            <w:r w:rsidR="00C5417C" w:rsidRPr="003436CD">
              <w:rPr>
                <w:rFonts w:ascii="Times New Roman" w:hAnsi="Times New Roman" w:cs="Times New Roman"/>
                <w:szCs w:val="20"/>
                <w:lang w:val="en-US"/>
              </w:rPr>
              <w:t>15:00-16:00</w:t>
            </w:r>
          </w:p>
        </w:tc>
        <w:tc>
          <w:tcPr>
            <w:tcW w:w="3688" w:type="dxa"/>
          </w:tcPr>
          <w:p w14:paraId="347F3C5E" w14:textId="77777777" w:rsidR="008D38B7" w:rsidRPr="003436CD" w:rsidRDefault="008D38B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Location: MS Teams</w:t>
            </w:r>
          </w:p>
        </w:tc>
      </w:tr>
      <w:tr w:rsidR="00BE5D9B" w:rsidRPr="003436CD" w14:paraId="79F50338" w14:textId="77777777" w:rsidTr="0F90267C">
        <w:trPr>
          <w:trHeight w:val="1403"/>
        </w:trPr>
        <w:tc>
          <w:tcPr>
            <w:tcW w:w="2411" w:type="dxa"/>
          </w:tcPr>
          <w:p w14:paraId="5F34843E" w14:textId="77777777" w:rsidR="008D38B7" w:rsidRPr="003436CD" w:rsidRDefault="008D38B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Participants:</w:t>
            </w:r>
          </w:p>
        </w:tc>
        <w:tc>
          <w:tcPr>
            <w:tcW w:w="3685" w:type="dxa"/>
          </w:tcPr>
          <w:p w14:paraId="21427884" w14:textId="1CAEA7F1" w:rsidR="008D38B7" w:rsidRPr="003436CD" w:rsidRDefault="008D38B7" w:rsidP="00BC7048">
            <w:pPr>
              <w:spacing w:line="240" w:lineRule="auto"/>
              <w:ind w:right="-426"/>
              <w:rPr>
                <w:rFonts w:ascii="Times New Roman" w:hAnsi="Times New Roman" w:cs="Times New Roman"/>
                <w:lang w:val="it-IT"/>
              </w:rPr>
            </w:pPr>
            <w:r w:rsidRPr="003436CD">
              <w:rPr>
                <w:rFonts w:ascii="Times New Roman" w:hAnsi="Times New Roman" w:cs="Times New Roman"/>
                <w:lang w:val="en-US"/>
              </w:rPr>
              <w:t>Meeting Head:</w:t>
            </w:r>
          </w:p>
          <w:p w14:paraId="3B20BB62" w14:textId="77777777" w:rsidR="1A1AF9E1" w:rsidRPr="003436CD" w:rsidRDefault="1A1AF9E1" w:rsidP="00BC7048">
            <w:pPr>
              <w:spacing w:line="240" w:lineRule="auto"/>
              <w:ind w:right="-426"/>
              <w:rPr>
                <w:rFonts w:ascii="Times New Roman" w:hAnsi="Times New Roman" w:cs="Times New Roman"/>
                <w:lang w:val="en-CA"/>
              </w:rPr>
            </w:pPr>
            <w:r w:rsidRPr="003436CD">
              <w:rPr>
                <w:rFonts w:ascii="Times New Roman" w:hAnsi="Times New Roman" w:cs="Times New Roman"/>
                <w:lang w:val="en-CA"/>
              </w:rPr>
              <w:t>Dr. Dennis Möbus</w:t>
            </w:r>
          </w:p>
          <w:p w14:paraId="59A57CAD" w14:textId="77777777" w:rsidR="1A1AF9E1" w:rsidRPr="003436CD" w:rsidRDefault="1A1AF9E1" w:rsidP="00BC7048">
            <w:pPr>
              <w:pStyle w:val="BodyText"/>
              <w:ind w:right="-426"/>
              <w:rPr>
                <w:rFonts w:ascii="Times New Roman" w:hAnsi="Times New Roman"/>
                <w:sz w:val="20"/>
                <w:lang w:val="fr-FR"/>
              </w:rPr>
            </w:pPr>
            <w:r w:rsidRPr="003436CD">
              <w:rPr>
                <w:rFonts w:ascii="Times New Roman" w:hAnsi="Times New Roman"/>
                <w:sz w:val="20"/>
                <w:lang w:val="fr-FR"/>
              </w:rPr>
              <w:t xml:space="preserve">Prof. Dr. Binh Vu </w:t>
            </w:r>
          </w:p>
          <w:p w14:paraId="019B71D7" w14:textId="29A31C9E" w:rsidR="1A1AF9E1" w:rsidRPr="003436CD" w:rsidRDefault="1A1AF9E1" w:rsidP="00BC7048">
            <w:pPr>
              <w:spacing w:line="240" w:lineRule="auto"/>
              <w:ind w:right="-426"/>
              <w:rPr>
                <w:rFonts w:ascii="Times New Roman" w:hAnsi="Times New Roman" w:cs="Times New Roman"/>
                <w:lang w:val="it-IT"/>
              </w:rPr>
            </w:pPr>
          </w:p>
          <w:p w14:paraId="02A61599" w14:textId="77777777" w:rsidR="008D38B7" w:rsidRPr="003436CD" w:rsidRDefault="008D38B7" w:rsidP="00BC7048">
            <w:pPr>
              <w:spacing w:line="240" w:lineRule="auto"/>
              <w:ind w:right="-426"/>
              <w:rPr>
                <w:rFonts w:ascii="Times New Roman" w:hAnsi="Times New Roman" w:cs="Times New Roman"/>
                <w:szCs w:val="20"/>
                <w:lang w:val="de-DE"/>
              </w:rPr>
            </w:pPr>
          </w:p>
        </w:tc>
        <w:tc>
          <w:tcPr>
            <w:tcW w:w="3688" w:type="dxa"/>
          </w:tcPr>
          <w:p w14:paraId="38974A00" w14:textId="77777777" w:rsidR="008D38B7" w:rsidRPr="003436CD" w:rsidRDefault="008D38B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lang w:val="en-US"/>
              </w:rPr>
              <w:t>Attendees:</w:t>
            </w:r>
          </w:p>
          <w:p w14:paraId="0710D2DD" w14:textId="77777777" w:rsidR="008D38B7" w:rsidRPr="003436CD" w:rsidRDefault="0864732A"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5DC7E598" w14:textId="77777777" w:rsidR="008D38B7" w:rsidRPr="003436CD" w:rsidRDefault="0864732A"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2E4FC8AD" w14:textId="77777777" w:rsidR="008D38B7" w:rsidRPr="003436CD" w:rsidRDefault="0864732A"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651DD140" w14:textId="77777777" w:rsidR="008D38B7" w:rsidRPr="003436CD" w:rsidRDefault="0864732A"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5DCF6F7D" w14:textId="77F5E45D" w:rsidR="008D38B7" w:rsidRPr="003436CD" w:rsidRDefault="0864732A" w:rsidP="00BC7048">
            <w:pPr>
              <w:pStyle w:val="BodyText"/>
              <w:jc w:val="both"/>
              <w:rPr>
                <w:rFonts w:ascii="Times New Roman" w:hAnsi="Times New Roman"/>
                <w:sz w:val="20"/>
              </w:rPr>
            </w:pPr>
            <w:r w:rsidRPr="003436CD">
              <w:rPr>
                <w:rFonts w:ascii="Times New Roman" w:hAnsi="Times New Roman"/>
                <w:sz w:val="20"/>
                <w:lang w:val="en-US"/>
              </w:rPr>
              <w:t>Mr. Rakesh Hadne Sreenath</w:t>
            </w:r>
          </w:p>
        </w:tc>
      </w:tr>
      <w:tr w:rsidR="00BE5D9B" w:rsidRPr="003436CD" w14:paraId="5EDAD8FC" w14:textId="77777777" w:rsidTr="0F90267C">
        <w:trPr>
          <w:trHeight w:val="444"/>
        </w:trPr>
        <w:tc>
          <w:tcPr>
            <w:tcW w:w="2411" w:type="dxa"/>
          </w:tcPr>
          <w:p w14:paraId="4789825D" w14:textId="77777777" w:rsidR="008D38B7" w:rsidRPr="003436CD" w:rsidRDefault="008D38B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Agenda:</w:t>
            </w:r>
          </w:p>
          <w:p w14:paraId="015B0FEB" w14:textId="77777777" w:rsidR="008D38B7" w:rsidRPr="003436CD" w:rsidRDefault="008D38B7" w:rsidP="00BC7048">
            <w:pPr>
              <w:spacing w:line="240" w:lineRule="auto"/>
              <w:ind w:right="-426"/>
              <w:rPr>
                <w:rFonts w:ascii="Times New Roman" w:hAnsi="Times New Roman" w:cs="Times New Roman"/>
                <w:szCs w:val="20"/>
                <w:lang w:val="en-US"/>
              </w:rPr>
            </w:pPr>
          </w:p>
        </w:tc>
        <w:tc>
          <w:tcPr>
            <w:tcW w:w="7373" w:type="dxa"/>
            <w:gridSpan w:val="2"/>
          </w:tcPr>
          <w:p w14:paraId="6BE11B06" w14:textId="77777777" w:rsidR="008D38B7" w:rsidRDefault="001D6C3E" w:rsidP="00D6678C">
            <w:pPr>
              <w:pStyle w:val="ListParagraph"/>
              <w:numPr>
                <w:ilvl w:val="0"/>
                <w:numId w:val="8"/>
              </w:numPr>
              <w:spacing w:line="240" w:lineRule="auto"/>
              <w:ind w:left="0" w:right="-426"/>
              <w:rPr>
                <w:rFonts w:ascii="Times New Roman" w:hAnsi="Times New Roman" w:cs="Times New Roman"/>
                <w:lang w:val="en-US"/>
              </w:rPr>
            </w:pPr>
            <w:r>
              <w:rPr>
                <w:rFonts w:ascii="Times New Roman" w:hAnsi="Times New Roman" w:cs="Times New Roman"/>
                <w:lang w:val="en-US"/>
              </w:rPr>
              <w:t>Overview of potential models.</w:t>
            </w:r>
          </w:p>
          <w:p w14:paraId="118CBA7C" w14:textId="02958963" w:rsidR="001D6C3E" w:rsidRPr="003436CD" w:rsidRDefault="46C0565B" w:rsidP="00D6678C">
            <w:pPr>
              <w:pStyle w:val="ListParagraph"/>
              <w:numPr>
                <w:ilvl w:val="0"/>
                <w:numId w:val="8"/>
              </w:numPr>
              <w:spacing w:line="240" w:lineRule="auto"/>
              <w:ind w:left="0" w:right="-426"/>
              <w:rPr>
                <w:rFonts w:ascii="Times New Roman" w:hAnsi="Times New Roman" w:cs="Times New Roman"/>
                <w:lang w:val="en-US"/>
              </w:rPr>
            </w:pPr>
            <w:r w:rsidRPr="057D1141">
              <w:rPr>
                <w:rFonts w:ascii="Times New Roman" w:hAnsi="Times New Roman" w:cs="Times New Roman"/>
                <w:lang w:val="en-US"/>
              </w:rPr>
              <w:t xml:space="preserve">Understanding </w:t>
            </w:r>
            <w:r w:rsidR="1A0B7969" w:rsidRPr="057D1141">
              <w:rPr>
                <w:rFonts w:ascii="Times New Roman" w:hAnsi="Times New Roman" w:cs="Times New Roman"/>
                <w:lang w:val="en-US"/>
              </w:rPr>
              <w:t xml:space="preserve">the </w:t>
            </w:r>
            <w:r w:rsidR="27F69F6C" w:rsidRPr="057D1141">
              <w:rPr>
                <w:rFonts w:ascii="Times New Roman" w:hAnsi="Times New Roman" w:cs="Times New Roman"/>
                <w:lang w:val="en-US"/>
              </w:rPr>
              <w:t>procedure.</w:t>
            </w:r>
          </w:p>
        </w:tc>
      </w:tr>
      <w:tr w:rsidR="00BE5D9B" w:rsidRPr="003436CD" w14:paraId="7D5EFA05" w14:textId="77777777" w:rsidTr="0F90267C">
        <w:trPr>
          <w:trHeight w:val="417"/>
        </w:trPr>
        <w:tc>
          <w:tcPr>
            <w:tcW w:w="2411" w:type="dxa"/>
          </w:tcPr>
          <w:p w14:paraId="0CC32B02" w14:textId="77777777" w:rsidR="008D38B7" w:rsidRPr="003436CD" w:rsidRDefault="008D38B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Discussions:</w:t>
            </w:r>
          </w:p>
        </w:tc>
        <w:tc>
          <w:tcPr>
            <w:tcW w:w="7373" w:type="dxa"/>
            <w:gridSpan w:val="2"/>
          </w:tcPr>
          <w:p w14:paraId="6F839998" w14:textId="77777777" w:rsidR="008D38B7" w:rsidRDefault="00A5766F" w:rsidP="00D6678C">
            <w:pPr>
              <w:pStyle w:val="ListParagraph"/>
              <w:numPr>
                <w:ilvl w:val="0"/>
                <w:numId w:val="9"/>
              </w:numPr>
              <w:spacing w:line="240" w:lineRule="auto"/>
              <w:ind w:left="0" w:right="-426"/>
              <w:rPr>
                <w:rFonts w:ascii="Times New Roman" w:hAnsi="Times New Roman" w:cs="Times New Roman"/>
                <w:szCs w:val="20"/>
                <w:lang w:val="en-US"/>
              </w:rPr>
            </w:pPr>
            <w:r>
              <w:rPr>
                <w:rFonts w:ascii="Times New Roman" w:hAnsi="Times New Roman" w:cs="Times New Roman"/>
                <w:szCs w:val="20"/>
                <w:lang w:val="en-US"/>
              </w:rPr>
              <w:t>Models to be used and ways to initiate the project.</w:t>
            </w:r>
          </w:p>
          <w:p w14:paraId="3ED6F607" w14:textId="77777777" w:rsidR="00A5766F" w:rsidRDefault="00B17889" w:rsidP="3572674F">
            <w:pPr>
              <w:pStyle w:val="ListParagraph"/>
              <w:numPr>
                <w:ilvl w:val="0"/>
                <w:numId w:val="9"/>
              </w:numPr>
              <w:spacing w:line="240" w:lineRule="auto"/>
              <w:ind w:left="0" w:right="-426"/>
              <w:rPr>
                <w:rFonts w:ascii="Times New Roman" w:hAnsi="Times New Roman" w:cs="Times New Roman"/>
                <w:szCs w:val="20"/>
                <w:lang w:val="en-US"/>
              </w:rPr>
            </w:pPr>
            <w:r>
              <w:rPr>
                <w:rFonts w:ascii="Times New Roman" w:hAnsi="Times New Roman" w:cs="Times New Roman"/>
                <w:szCs w:val="20"/>
                <w:lang w:val="en-US"/>
              </w:rPr>
              <w:t xml:space="preserve">Basic methods </w:t>
            </w:r>
            <w:r w:rsidR="009F4622">
              <w:rPr>
                <w:rFonts w:ascii="Times New Roman" w:hAnsi="Times New Roman" w:cs="Times New Roman"/>
                <w:szCs w:val="20"/>
                <w:lang w:val="en-US"/>
              </w:rPr>
              <w:t>to be implemented.</w:t>
            </w:r>
          </w:p>
          <w:p w14:paraId="31E3707B" w14:textId="572293B6" w:rsidR="009F4622" w:rsidRPr="003436CD" w:rsidRDefault="52081D1B" w:rsidP="04AA6431">
            <w:pPr>
              <w:pStyle w:val="ListParagraph"/>
              <w:numPr>
                <w:ilvl w:val="0"/>
                <w:numId w:val="9"/>
              </w:numPr>
              <w:spacing w:line="240" w:lineRule="auto"/>
              <w:ind w:left="0" w:right="-426"/>
              <w:rPr>
                <w:rFonts w:ascii="Times New Roman" w:hAnsi="Times New Roman" w:cs="Times New Roman"/>
                <w:lang w:val="en-US"/>
              </w:rPr>
            </w:pPr>
            <w:r w:rsidRPr="04AA6431">
              <w:rPr>
                <w:rFonts w:ascii="Times New Roman" w:hAnsi="Times New Roman" w:cs="Times New Roman"/>
                <w:lang w:val="en-US"/>
              </w:rPr>
              <w:t xml:space="preserve">Understanding </w:t>
            </w:r>
            <w:r w:rsidRPr="04AA6431">
              <w:rPr>
                <w:rFonts w:ascii="Times New Roman" w:hAnsi="Times New Roman" w:cs="Times New Roman"/>
                <w:szCs w:val="20"/>
                <w:lang w:val="en-US"/>
              </w:rPr>
              <w:t>how to work on it for the upcoming sprint.</w:t>
            </w:r>
          </w:p>
        </w:tc>
      </w:tr>
      <w:tr w:rsidR="00BE5D9B" w:rsidRPr="003436CD" w14:paraId="5B9ECA03" w14:textId="77777777" w:rsidTr="0F90267C">
        <w:trPr>
          <w:trHeight w:val="417"/>
        </w:trPr>
        <w:tc>
          <w:tcPr>
            <w:tcW w:w="2411" w:type="dxa"/>
          </w:tcPr>
          <w:p w14:paraId="3FAA7BC4" w14:textId="77777777" w:rsidR="008D38B7" w:rsidRPr="003436CD" w:rsidRDefault="008D38B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0A5AE20D" w14:textId="3DF1B99E" w:rsidR="008D38B7" w:rsidRPr="003436CD" w:rsidRDefault="136A6848" w:rsidP="00BC7048">
            <w:pPr>
              <w:spacing w:line="240" w:lineRule="auto"/>
              <w:ind w:right="-426"/>
              <w:rPr>
                <w:rFonts w:ascii="Times New Roman" w:hAnsi="Times New Roman" w:cs="Times New Roman"/>
                <w:lang w:val="en-US"/>
              </w:rPr>
            </w:pPr>
            <w:r w:rsidRPr="0F90267C">
              <w:rPr>
                <w:rFonts w:ascii="Times New Roman" w:hAnsi="Times New Roman" w:cs="Times New Roman"/>
                <w:lang w:val="en-US"/>
              </w:rPr>
              <w:t>Mr. Ashwith Anand Poojary</w:t>
            </w:r>
          </w:p>
        </w:tc>
      </w:tr>
    </w:tbl>
    <w:p w14:paraId="14325833" w14:textId="77777777" w:rsidR="008D38B7" w:rsidRPr="003436CD" w:rsidRDefault="008D38B7" w:rsidP="00BC7048">
      <w:pPr>
        <w:spacing w:after="160" w:line="240" w:lineRule="auto"/>
        <w:ind w:right="-426"/>
        <w:rPr>
          <w:rFonts w:ascii="Times New Roman" w:hAnsi="Times New Roman" w:cs="Times New Roman"/>
          <w:lang w:val="en-US"/>
        </w:rPr>
      </w:pPr>
    </w:p>
    <w:p w14:paraId="37228E24" w14:textId="055D23FA" w:rsidR="3572674F" w:rsidRDefault="3572674F" w:rsidP="3572674F">
      <w:pPr>
        <w:spacing w:after="160" w:line="240" w:lineRule="auto"/>
        <w:ind w:right="-426"/>
        <w:rPr>
          <w:rFonts w:ascii="Times New Roman" w:hAnsi="Times New Roman" w:cs="Times New Roman"/>
          <w:lang w:val="en-US"/>
        </w:rPr>
      </w:pPr>
    </w:p>
    <w:p w14:paraId="716728DE" w14:textId="77629410" w:rsidR="3572674F" w:rsidRDefault="3572674F" w:rsidP="3572674F">
      <w:pPr>
        <w:spacing w:after="160" w:line="240" w:lineRule="auto"/>
        <w:ind w:right="-426"/>
        <w:rPr>
          <w:rFonts w:ascii="Times New Roman" w:hAnsi="Times New Roman" w:cs="Times New Roman"/>
          <w:lang w:val="en-US"/>
        </w:rPr>
      </w:pPr>
    </w:p>
    <w:p w14:paraId="6DB5B23B" w14:textId="3C3EC84C" w:rsidR="3572674F" w:rsidRDefault="3572674F" w:rsidP="3572674F">
      <w:pPr>
        <w:spacing w:after="160" w:line="240" w:lineRule="auto"/>
        <w:ind w:right="-426"/>
        <w:rPr>
          <w:rFonts w:ascii="Times New Roman" w:hAnsi="Times New Roman" w:cs="Times New Roman"/>
          <w:lang w:val="en-US"/>
        </w:rPr>
      </w:pPr>
    </w:p>
    <w:p w14:paraId="47115308" w14:textId="28CFBEC0" w:rsidR="3572674F" w:rsidRDefault="3572674F" w:rsidP="04AA6431">
      <w:pPr>
        <w:spacing w:after="160" w:line="240" w:lineRule="auto"/>
        <w:ind w:right="-426"/>
        <w:rPr>
          <w:rFonts w:ascii="Times New Roman" w:hAnsi="Times New Roman" w:cs="Times New Roman"/>
          <w:lang w:val="en-US"/>
        </w:rPr>
      </w:pPr>
    </w:p>
    <w:p w14:paraId="06C0D9C5" w14:textId="28CFBEC0" w:rsidR="04AA6431" w:rsidRDefault="04AA6431" w:rsidP="04AA6431">
      <w:pPr>
        <w:spacing w:after="160" w:line="240" w:lineRule="auto"/>
        <w:ind w:right="-426"/>
        <w:rPr>
          <w:rFonts w:ascii="Times New Roman" w:hAnsi="Times New Roman" w:cs="Times New Roman"/>
          <w:lang w:val="en-US"/>
        </w:rPr>
      </w:pPr>
    </w:p>
    <w:p w14:paraId="2747B011" w14:textId="0C73F535" w:rsidR="3572674F" w:rsidRDefault="3572674F" w:rsidP="3572674F">
      <w:pPr>
        <w:spacing w:after="160" w:line="240" w:lineRule="auto"/>
        <w:ind w:right="-426"/>
        <w:rPr>
          <w:rFonts w:ascii="Times New Roman" w:hAnsi="Times New Roman" w:cs="Times New Roman"/>
          <w:lang w:val="en-US"/>
        </w:rPr>
      </w:pPr>
    </w:p>
    <w:p w14:paraId="78C1F5EE" w14:textId="77777777" w:rsidR="002B5B33" w:rsidRDefault="002B5B33" w:rsidP="3572674F">
      <w:pPr>
        <w:spacing w:after="160" w:line="240" w:lineRule="auto"/>
        <w:ind w:right="-426"/>
        <w:rPr>
          <w:rFonts w:ascii="Times New Roman" w:hAnsi="Times New Roman" w:cs="Times New Roman"/>
          <w:lang w:val="en-US"/>
        </w:rPr>
      </w:pPr>
    </w:p>
    <w:tbl>
      <w:tblPr>
        <w:tblStyle w:val="TableGrid"/>
        <w:tblW w:w="9784" w:type="dxa"/>
        <w:tblInd w:w="-289" w:type="dxa"/>
        <w:tblLook w:val="04A0" w:firstRow="1" w:lastRow="0" w:firstColumn="1" w:lastColumn="0" w:noHBand="0" w:noVBand="1"/>
      </w:tblPr>
      <w:tblGrid>
        <w:gridCol w:w="2411"/>
        <w:gridCol w:w="3685"/>
        <w:gridCol w:w="3688"/>
      </w:tblGrid>
      <w:tr w:rsidR="00FA385F" w:rsidRPr="003436CD" w14:paraId="487C8552" w14:textId="77777777" w:rsidTr="269928F1">
        <w:trPr>
          <w:trHeight w:val="726"/>
        </w:trPr>
        <w:tc>
          <w:tcPr>
            <w:tcW w:w="9784" w:type="dxa"/>
            <w:gridSpan w:val="3"/>
            <w:shd w:val="clear" w:color="auto" w:fill="FBB192" w:themeFill="accent1" w:themeFillTint="66"/>
            <w:vAlign w:val="center"/>
          </w:tcPr>
          <w:p w14:paraId="426C1C0A" w14:textId="58C5CAD5" w:rsidR="007122E7" w:rsidRPr="003436CD" w:rsidRDefault="007122E7"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lastRenderedPageBreak/>
              <w:t>Meeting 3: Project Plan Review</w:t>
            </w:r>
          </w:p>
        </w:tc>
      </w:tr>
      <w:tr w:rsidR="00437F2B" w:rsidRPr="003436CD" w14:paraId="1E12269E" w14:textId="77777777" w:rsidTr="269928F1">
        <w:trPr>
          <w:trHeight w:val="444"/>
        </w:trPr>
        <w:tc>
          <w:tcPr>
            <w:tcW w:w="2411" w:type="dxa"/>
          </w:tcPr>
          <w:p w14:paraId="6C1384E3" w14:textId="0B8F3EF1" w:rsidR="007122E7" w:rsidRPr="003436CD" w:rsidRDefault="007122E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 xml:space="preserve">Date: </w:t>
            </w:r>
            <w:r w:rsidR="005E7090" w:rsidRPr="003436CD">
              <w:rPr>
                <w:rFonts w:ascii="Times New Roman" w:hAnsi="Times New Roman" w:cs="Times New Roman"/>
                <w:lang w:val="en-US"/>
              </w:rPr>
              <w:t>1</w:t>
            </w:r>
            <w:r w:rsidR="00FA3A75">
              <w:rPr>
                <w:rFonts w:ascii="Times New Roman" w:hAnsi="Times New Roman" w:cs="Times New Roman"/>
                <w:lang w:val="en-US"/>
              </w:rPr>
              <w:t>3</w:t>
            </w:r>
            <w:r w:rsidR="00DB27F7" w:rsidRPr="003436CD">
              <w:rPr>
                <w:rFonts w:ascii="Times New Roman" w:hAnsi="Times New Roman" w:cs="Times New Roman"/>
                <w:lang w:val="en-US"/>
              </w:rPr>
              <w:t>/0</w:t>
            </w:r>
            <w:r w:rsidR="005E7090" w:rsidRPr="003436CD">
              <w:rPr>
                <w:rFonts w:ascii="Times New Roman" w:hAnsi="Times New Roman" w:cs="Times New Roman"/>
                <w:lang w:val="en-US"/>
              </w:rPr>
              <w:t>5</w:t>
            </w:r>
            <w:r w:rsidR="00DB27F7" w:rsidRPr="003436CD">
              <w:rPr>
                <w:rFonts w:ascii="Times New Roman" w:hAnsi="Times New Roman" w:cs="Times New Roman"/>
                <w:lang w:val="en-US"/>
              </w:rPr>
              <w:t>/2024</w:t>
            </w:r>
          </w:p>
        </w:tc>
        <w:tc>
          <w:tcPr>
            <w:tcW w:w="3685" w:type="dxa"/>
          </w:tcPr>
          <w:p w14:paraId="43DDDA19" w14:textId="688245C3" w:rsidR="007122E7" w:rsidRPr="003436CD" w:rsidRDefault="007122E7" w:rsidP="00BC7048">
            <w:pPr>
              <w:spacing w:line="240" w:lineRule="auto"/>
              <w:rPr>
                <w:rFonts w:ascii="Times New Roman" w:hAnsi="Times New Roman" w:cs="Times New Roman"/>
                <w:szCs w:val="20"/>
                <w:lang w:val="en-US"/>
              </w:rPr>
            </w:pPr>
            <w:r w:rsidRPr="003436CD">
              <w:rPr>
                <w:rFonts w:ascii="Times New Roman" w:hAnsi="Times New Roman" w:cs="Times New Roman"/>
                <w:szCs w:val="20"/>
                <w:lang w:val="en-US"/>
              </w:rPr>
              <w:t xml:space="preserve">Time: </w:t>
            </w:r>
            <w:r w:rsidR="00C5417C" w:rsidRPr="003436CD">
              <w:rPr>
                <w:rFonts w:ascii="Times New Roman" w:hAnsi="Times New Roman" w:cs="Times New Roman"/>
                <w:szCs w:val="20"/>
                <w:lang w:val="en-US"/>
              </w:rPr>
              <w:t>15:00-16:00</w:t>
            </w:r>
          </w:p>
        </w:tc>
        <w:tc>
          <w:tcPr>
            <w:tcW w:w="3688" w:type="dxa"/>
          </w:tcPr>
          <w:p w14:paraId="3104BEA2" w14:textId="77777777" w:rsidR="007122E7" w:rsidRPr="003436CD" w:rsidRDefault="007122E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Location: MS Teams</w:t>
            </w:r>
          </w:p>
        </w:tc>
      </w:tr>
      <w:tr w:rsidR="00437F2B" w:rsidRPr="003436CD" w14:paraId="07665AA7" w14:textId="77777777" w:rsidTr="269928F1">
        <w:trPr>
          <w:trHeight w:val="1224"/>
        </w:trPr>
        <w:tc>
          <w:tcPr>
            <w:tcW w:w="2411" w:type="dxa"/>
          </w:tcPr>
          <w:p w14:paraId="3960461A" w14:textId="77777777" w:rsidR="007122E7" w:rsidRPr="003436CD" w:rsidRDefault="007122E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Participants:</w:t>
            </w:r>
          </w:p>
        </w:tc>
        <w:tc>
          <w:tcPr>
            <w:tcW w:w="3685" w:type="dxa"/>
          </w:tcPr>
          <w:p w14:paraId="4758F4DB" w14:textId="07018970" w:rsidR="007122E7" w:rsidRPr="003436CD" w:rsidRDefault="007122E7" w:rsidP="00BC7048">
            <w:pPr>
              <w:spacing w:line="240" w:lineRule="auto"/>
              <w:rPr>
                <w:rFonts w:ascii="Times New Roman" w:hAnsi="Times New Roman" w:cs="Times New Roman"/>
                <w:szCs w:val="20"/>
                <w:lang w:val="en-US"/>
              </w:rPr>
            </w:pPr>
            <w:r w:rsidRPr="003436CD">
              <w:rPr>
                <w:rFonts w:ascii="Times New Roman" w:hAnsi="Times New Roman" w:cs="Times New Roman"/>
                <w:lang w:val="en-US"/>
              </w:rPr>
              <w:t>Meeting Head:</w:t>
            </w:r>
          </w:p>
          <w:p w14:paraId="6ECF15E9" w14:textId="77777777" w:rsidR="007122E7" w:rsidRPr="003436CD" w:rsidRDefault="43BD6793" w:rsidP="00BC7048">
            <w:pPr>
              <w:spacing w:line="240" w:lineRule="auto"/>
              <w:ind w:right="-426"/>
              <w:rPr>
                <w:rFonts w:ascii="Times New Roman" w:hAnsi="Times New Roman" w:cs="Times New Roman"/>
                <w:lang w:val="en-CA"/>
              </w:rPr>
            </w:pPr>
            <w:r w:rsidRPr="003436CD">
              <w:rPr>
                <w:rFonts w:ascii="Times New Roman" w:hAnsi="Times New Roman" w:cs="Times New Roman"/>
                <w:lang w:val="en-CA"/>
              </w:rPr>
              <w:t>Dr. Dennis Möbus</w:t>
            </w:r>
          </w:p>
          <w:p w14:paraId="29D53F68" w14:textId="77777777" w:rsidR="007122E7" w:rsidRPr="003436CD" w:rsidRDefault="007122E7" w:rsidP="00BC7048">
            <w:pPr>
              <w:pStyle w:val="BodyText"/>
              <w:ind w:right="-426"/>
              <w:rPr>
                <w:rFonts w:ascii="Times New Roman" w:hAnsi="Times New Roman"/>
                <w:sz w:val="20"/>
                <w:lang w:val="fr-FR"/>
              </w:rPr>
            </w:pPr>
            <w:r w:rsidRPr="003436CD">
              <w:rPr>
                <w:rFonts w:ascii="Times New Roman" w:hAnsi="Times New Roman"/>
                <w:iCs/>
                <w:sz w:val="20"/>
                <w:lang w:val="fr-FR"/>
              </w:rPr>
              <w:t xml:space="preserve">Prof. Dr. Binh Vu </w:t>
            </w:r>
          </w:p>
          <w:p w14:paraId="51CE4C00" w14:textId="1F837CB2" w:rsidR="007122E7" w:rsidRPr="003436CD" w:rsidRDefault="43BD6793" w:rsidP="00BC7048">
            <w:pPr>
              <w:pStyle w:val="BodyText"/>
              <w:rPr>
                <w:rFonts w:ascii="Times New Roman" w:hAnsi="Times New Roman"/>
                <w:iCs/>
                <w:sz w:val="20"/>
                <w:lang w:val="fr-FR"/>
              </w:rPr>
            </w:pPr>
            <w:r w:rsidRPr="003436CD">
              <w:rPr>
                <w:rFonts w:ascii="Times New Roman" w:hAnsi="Times New Roman"/>
                <w:sz w:val="20"/>
                <w:lang w:val="fr-FR"/>
              </w:rPr>
              <w:t xml:space="preserve"> </w:t>
            </w:r>
          </w:p>
        </w:tc>
        <w:tc>
          <w:tcPr>
            <w:tcW w:w="3688" w:type="dxa"/>
          </w:tcPr>
          <w:p w14:paraId="7F933B0A" w14:textId="3EF61EBB" w:rsidR="007122E7" w:rsidRPr="003436CD" w:rsidRDefault="007122E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01A906AA" w14:textId="77777777" w:rsidR="007122E7" w:rsidRPr="003436CD" w:rsidRDefault="007122E7" w:rsidP="00BC7048">
            <w:pPr>
              <w:pStyle w:val="BodyText"/>
              <w:jc w:val="both"/>
              <w:rPr>
                <w:rFonts w:ascii="Times New Roman" w:hAnsi="Times New Roman"/>
                <w:sz w:val="20"/>
                <w:lang w:val="en-US"/>
              </w:rPr>
            </w:pPr>
            <w:r w:rsidRPr="003436CD">
              <w:rPr>
                <w:rFonts w:ascii="Times New Roman" w:hAnsi="Times New Roman"/>
                <w:sz w:val="20"/>
                <w:lang w:val="en-US"/>
              </w:rPr>
              <w:t xml:space="preserve">Mr. </w:t>
            </w:r>
            <w:r w:rsidR="1A79192D" w:rsidRPr="003436CD">
              <w:rPr>
                <w:rFonts w:ascii="Times New Roman" w:hAnsi="Times New Roman"/>
                <w:sz w:val="20"/>
                <w:lang w:val="en-US"/>
              </w:rPr>
              <w:t>Ashwith Anand Poojary</w:t>
            </w:r>
          </w:p>
          <w:p w14:paraId="0EF9E1B0" w14:textId="77777777" w:rsidR="007122E7" w:rsidRPr="003436CD" w:rsidRDefault="1A79192D"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564E492F" w14:textId="77777777" w:rsidR="007122E7" w:rsidRPr="003436CD" w:rsidRDefault="1A79192D"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51BCEC90" w14:textId="77777777" w:rsidR="007122E7" w:rsidRPr="003436CD" w:rsidRDefault="1A79192D"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25429BF9" w14:textId="2AF39072" w:rsidR="007122E7" w:rsidRPr="003436CD" w:rsidRDefault="1A79192D" w:rsidP="00BC7048">
            <w:pPr>
              <w:pStyle w:val="BodyText"/>
              <w:jc w:val="both"/>
              <w:rPr>
                <w:rFonts w:ascii="Times New Roman" w:hAnsi="Times New Roman"/>
                <w:sz w:val="20"/>
              </w:rPr>
            </w:pPr>
            <w:r w:rsidRPr="003436CD">
              <w:rPr>
                <w:rFonts w:ascii="Times New Roman" w:hAnsi="Times New Roman"/>
                <w:sz w:val="20"/>
                <w:lang w:val="en-US"/>
              </w:rPr>
              <w:t>Mr. Rakesh Hadne Sreenath</w:t>
            </w:r>
          </w:p>
        </w:tc>
      </w:tr>
      <w:tr w:rsidR="00437F2B" w:rsidRPr="003436CD" w14:paraId="17B7A17F" w14:textId="77777777" w:rsidTr="269928F1">
        <w:trPr>
          <w:trHeight w:val="444"/>
        </w:trPr>
        <w:tc>
          <w:tcPr>
            <w:tcW w:w="2411" w:type="dxa"/>
          </w:tcPr>
          <w:p w14:paraId="7CB07F2C" w14:textId="77777777" w:rsidR="007122E7" w:rsidRPr="003436CD" w:rsidRDefault="007122E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Agenda:</w:t>
            </w:r>
          </w:p>
          <w:p w14:paraId="1A0BB844" w14:textId="77777777" w:rsidR="007122E7" w:rsidRPr="003436CD" w:rsidRDefault="007122E7" w:rsidP="00BC7048">
            <w:pPr>
              <w:spacing w:line="240" w:lineRule="auto"/>
              <w:ind w:right="-426"/>
              <w:rPr>
                <w:rFonts w:ascii="Times New Roman" w:hAnsi="Times New Roman" w:cs="Times New Roman"/>
                <w:szCs w:val="20"/>
                <w:lang w:val="en-US"/>
              </w:rPr>
            </w:pPr>
          </w:p>
        </w:tc>
        <w:tc>
          <w:tcPr>
            <w:tcW w:w="7373" w:type="dxa"/>
            <w:gridSpan w:val="2"/>
          </w:tcPr>
          <w:p w14:paraId="0A952BA2" w14:textId="0F4A3E26" w:rsidR="007122E7" w:rsidRPr="003436CD" w:rsidRDefault="0075135C" w:rsidP="00BC7048">
            <w:pPr>
              <w:spacing w:line="240" w:lineRule="auto"/>
              <w:ind w:right="-426"/>
              <w:rPr>
                <w:rFonts w:ascii="Times New Roman" w:hAnsi="Times New Roman" w:cs="Times New Roman"/>
                <w:szCs w:val="20"/>
                <w:lang w:val="en-US"/>
              </w:rPr>
            </w:pPr>
            <w:r>
              <w:rPr>
                <w:rFonts w:ascii="Times New Roman" w:hAnsi="Times New Roman" w:cs="Times New Roman"/>
                <w:szCs w:val="20"/>
                <w:lang w:val="en-US"/>
              </w:rPr>
              <w:t>Provided models to look at and review</w:t>
            </w:r>
          </w:p>
        </w:tc>
      </w:tr>
      <w:tr w:rsidR="00437F2B" w:rsidRPr="003436CD" w14:paraId="06D1B6C0" w14:textId="77777777" w:rsidTr="269928F1">
        <w:trPr>
          <w:trHeight w:val="417"/>
        </w:trPr>
        <w:tc>
          <w:tcPr>
            <w:tcW w:w="2411" w:type="dxa"/>
          </w:tcPr>
          <w:p w14:paraId="7ABB4F16" w14:textId="77777777" w:rsidR="007122E7" w:rsidRPr="003436CD" w:rsidRDefault="007122E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Discussions:</w:t>
            </w:r>
          </w:p>
        </w:tc>
        <w:tc>
          <w:tcPr>
            <w:tcW w:w="7373" w:type="dxa"/>
            <w:gridSpan w:val="2"/>
          </w:tcPr>
          <w:p w14:paraId="38A050D4" w14:textId="77777777" w:rsidR="007122E7" w:rsidRDefault="00B569D7" w:rsidP="00BC7048">
            <w:pPr>
              <w:spacing w:line="240" w:lineRule="auto"/>
              <w:ind w:right="-426"/>
              <w:rPr>
                <w:rFonts w:ascii="Times New Roman" w:hAnsi="Times New Roman" w:cs="Times New Roman"/>
                <w:szCs w:val="20"/>
                <w:lang w:val="en-US"/>
              </w:rPr>
            </w:pPr>
            <w:r>
              <w:rPr>
                <w:rFonts w:ascii="Times New Roman" w:hAnsi="Times New Roman" w:cs="Times New Roman"/>
                <w:szCs w:val="20"/>
                <w:lang w:val="en-US"/>
              </w:rPr>
              <w:t>P</w:t>
            </w:r>
            <w:r w:rsidR="0075135C">
              <w:rPr>
                <w:rFonts w:ascii="Times New Roman" w:hAnsi="Times New Roman" w:cs="Times New Roman"/>
                <w:szCs w:val="20"/>
                <w:lang w:val="en-US"/>
              </w:rPr>
              <w:t>resent</w:t>
            </w:r>
            <w:r>
              <w:rPr>
                <w:rFonts w:ascii="Times New Roman" w:hAnsi="Times New Roman" w:cs="Times New Roman"/>
                <w:szCs w:val="20"/>
                <w:lang w:val="en-US"/>
              </w:rPr>
              <w:t>ed</w:t>
            </w:r>
            <w:r w:rsidR="0075135C">
              <w:rPr>
                <w:rFonts w:ascii="Times New Roman" w:hAnsi="Times New Roman" w:cs="Times New Roman"/>
                <w:szCs w:val="20"/>
                <w:lang w:val="en-US"/>
              </w:rPr>
              <w:t xml:space="preserve"> their view of the models and </w:t>
            </w:r>
            <w:r>
              <w:rPr>
                <w:rFonts w:ascii="Times New Roman" w:hAnsi="Times New Roman" w:cs="Times New Roman"/>
                <w:szCs w:val="20"/>
                <w:lang w:val="en-US"/>
              </w:rPr>
              <w:t>opinions</w:t>
            </w:r>
            <w:r w:rsidR="00AA0DC6">
              <w:rPr>
                <w:rFonts w:ascii="Times New Roman" w:hAnsi="Times New Roman" w:cs="Times New Roman"/>
                <w:szCs w:val="20"/>
                <w:lang w:val="en-US"/>
              </w:rPr>
              <w:t>.</w:t>
            </w:r>
          </w:p>
          <w:p w14:paraId="1EB0FC74" w14:textId="1972B23D" w:rsidR="00AA0DC6" w:rsidRPr="003436CD" w:rsidRDefault="00AA0DC6" w:rsidP="00BC7048">
            <w:pPr>
              <w:spacing w:line="240" w:lineRule="auto"/>
              <w:ind w:right="-426"/>
              <w:rPr>
                <w:rFonts w:ascii="Times New Roman" w:hAnsi="Times New Roman" w:cs="Times New Roman"/>
                <w:szCs w:val="20"/>
                <w:lang w:val="en-US"/>
              </w:rPr>
            </w:pPr>
            <w:r>
              <w:rPr>
                <w:rFonts w:ascii="Times New Roman" w:hAnsi="Times New Roman" w:cs="Times New Roman"/>
                <w:szCs w:val="20"/>
                <w:lang w:val="en-US"/>
              </w:rPr>
              <w:t xml:space="preserve">Discussions took place about </w:t>
            </w:r>
            <w:ins w:id="4" w:author="Microsoft Word" w:date="2024-05-19T11:44:00Z" w16du:dateUtc="2024-05-19T09:44:00Z">
              <w:r w:rsidR="002B5B33">
                <w:rPr>
                  <w:rFonts w:ascii="Times New Roman" w:hAnsi="Times New Roman" w:cs="Times New Roman"/>
                  <w:szCs w:val="20"/>
                  <w:lang w:val="en-US"/>
                </w:rPr>
                <w:t xml:space="preserve">pros and cons of </w:t>
              </w:r>
            </w:ins>
            <w:r w:rsidR="002B5B33">
              <w:rPr>
                <w:rFonts w:ascii="Times New Roman" w:hAnsi="Times New Roman" w:cs="Times New Roman"/>
                <w:szCs w:val="20"/>
                <w:lang w:val="en-US"/>
              </w:rPr>
              <w:t xml:space="preserve">the </w:t>
            </w:r>
            <w:ins w:id="5" w:author="Microsoft Word" w:date="2024-05-19T11:44:00Z" w16du:dateUtc="2024-05-19T09:44:00Z">
              <w:r w:rsidR="002B5B33">
                <w:rPr>
                  <w:rFonts w:ascii="Times New Roman" w:hAnsi="Times New Roman" w:cs="Times New Roman"/>
                  <w:szCs w:val="20"/>
                  <w:lang w:val="en-US"/>
                </w:rPr>
                <w:t>models.</w:t>
              </w:r>
            </w:ins>
          </w:p>
        </w:tc>
      </w:tr>
      <w:tr w:rsidR="00437F2B" w:rsidRPr="003436CD" w14:paraId="7DD32CDD" w14:textId="77777777" w:rsidTr="269928F1">
        <w:trPr>
          <w:trHeight w:val="417"/>
        </w:trPr>
        <w:tc>
          <w:tcPr>
            <w:tcW w:w="2411" w:type="dxa"/>
          </w:tcPr>
          <w:p w14:paraId="365C979A" w14:textId="77777777" w:rsidR="007122E7" w:rsidRPr="003436CD" w:rsidRDefault="007122E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1930BD19" w14:textId="5952868A" w:rsidR="007122E7" w:rsidRPr="003436CD" w:rsidRDefault="002B5B33" w:rsidP="00BC7048">
            <w:pPr>
              <w:spacing w:line="240" w:lineRule="auto"/>
              <w:ind w:left="33" w:right="-426"/>
              <w:rPr>
                <w:rFonts w:ascii="Times New Roman" w:hAnsi="Times New Roman" w:cs="Times New Roman"/>
                <w:lang w:val="en-US"/>
              </w:rPr>
            </w:pPr>
            <w:r w:rsidRPr="003436CD">
              <w:rPr>
                <w:rFonts w:ascii="Times New Roman" w:hAnsi="Times New Roman"/>
                <w:lang w:val="en-US"/>
              </w:rPr>
              <w:t>Mr. Rakesh Hadne Sreenath</w:t>
            </w:r>
          </w:p>
        </w:tc>
      </w:tr>
    </w:tbl>
    <w:p w14:paraId="54AB15B1" w14:textId="77777777" w:rsidR="007122E7" w:rsidRPr="003436CD" w:rsidRDefault="007122E7" w:rsidP="00BC7048">
      <w:pPr>
        <w:pStyle w:val="TOCHeading"/>
        <w:spacing w:before="0" w:after="160" w:line="240" w:lineRule="auto"/>
        <w:ind w:left="-567" w:right="-426"/>
        <w:rPr>
          <w:rFonts w:ascii="Times New Roman" w:hAnsi="Times New Roman" w:cs="Times New Roman"/>
          <w:b w:val="0"/>
          <w:bCs w:val="0"/>
        </w:rPr>
      </w:pPr>
    </w:p>
    <w:tbl>
      <w:tblPr>
        <w:tblStyle w:val="TableGrid"/>
        <w:tblW w:w="9784" w:type="dxa"/>
        <w:tblInd w:w="-289" w:type="dxa"/>
        <w:tblLook w:val="04A0" w:firstRow="1" w:lastRow="0" w:firstColumn="1" w:lastColumn="0" w:noHBand="0" w:noVBand="1"/>
      </w:tblPr>
      <w:tblGrid>
        <w:gridCol w:w="2411"/>
        <w:gridCol w:w="3685"/>
        <w:gridCol w:w="3688"/>
      </w:tblGrid>
      <w:tr w:rsidR="006E5C39" w:rsidRPr="003436CD" w14:paraId="672C5545" w14:textId="77777777" w:rsidTr="3EE66003">
        <w:trPr>
          <w:trHeight w:val="726"/>
        </w:trPr>
        <w:tc>
          <w:tcPr>
            <w:tcW w:w="9784" w:type="dxa"/>
            <w:gridSpan w:val="3"/>
            <w:shd w:val="clear" w:color="auto" w:fill="FBB192" w:themeFill="accent1" w:themeFillTint="66"/>
            <w:vAlign w:val="center"/>
          </w:tcPr>
          <w:p w14:paraId="13816C81" w14:textId="739A73C7" w:rsidR="00B52AA1" w:rsidRPr="003436CD" w:rsidRDefault="1648D666"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w:t>
            </w:r>
            <w:r w:rsidR="5FC0CD3F" w:rsidRPr="003436CD">
              <w:rPr>
                <w:rFonts w:ascii="Times New Roman" w:hAnsi="Times New Roman" w:cs="Times New Roman"/>
                <w:sz w:val="24"/>
                <w:szCs w:val="24"/>
                <w:lang w:val="en-US"/>
              </w:rPr>
              <w:t>4</w:t>
            </w:r>
            <w:r w:rsidRPr="003436CD">
              <w:rPr>
                <w:rFonts w:ascii="Times New Roman" w:hAnsi="Times New Roman" w:cs="Times New Roman"/>
                <w:sz w:val="24"/>
                <w:szCs w:val="24"/>
                <w:lang w:val="en-US"/>
              </w:rPr>
              <w:t xml:space="preserve">: </w:t>
            </w:r>
            <w:r w:rsidR="2F001488" w:rsidRPr="003436CD">
              <w:rPr>
                <w:rFonts w:ascii="Times New Roman" w:hAnsi="Times New Roman" w:cs="Times New Roman"/>
                <w:sz w:val="24"/>
                <w:szCs w:val="24"/>
                <w:lang w:val="en-US"/>
              </w:rPr>
              <w:t>Meeting</w:t>
            </w:r>
            <w:r w:rsidR="1FD228AB" w:rsidRPr="003436CD">
              <w:rPr>
                <w:rFonts w:ascii="Times New Roman" w:hAnsi="Times New Roman" w:cs="Times New Roman"/>
                <w:sz w:val="24"/>
                <w:szCs w:val="24"/>
                <w:lang w:val="en-US"/>
              </w:rPr>
              <w:t xml:space="preserve"> with Technical advisor</w:t>
            </w:r>
          </w:p>
        </w:tc>
      </w:tr>
      <w:tr w:rsidR="00437F2B" w:rsidRPr="003436CD" w14:paraId="63553C1E" w14:textId="77777777" w:rsidTr="3EE66003">
        <w:trPr>
          <w:trHeight w:val="444"/>
        </w:trPr>
        <w:tc>
          <w:tcPr>
            <w:tcW w:w="2411" w:type="dxa"/>
          </w:tcPr>
          <w:p w14:paraId="2AD0320D" w14:textId="40591B71"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 xml:space="preserve">Date: </w:t>
            </w:r>
            <w:r w:rsidR="00362B91" w:rsidRPr="003436CD">
              <w:rPr>
                <w:rFonts w:ascii="Times New Roman" w:hAnsi="Times New Roman" w:cs="Times New Roman"/>
                <w:lang w:val="en-US"/>
              </w:rPr>
              <w:t>28</w:t>
            </w:r>
            <w:r w:rsidR="00DB27F7" w:rsidRPr="003436CD">
              <w:rPr>
                <w:rFonts w:ascii="Times New Roman" w:hAnsi="Times New Roman" w:cs="Times New Roman"/>
                <w:lang w:val="en-US"/>
              </w:rPr>
              <w:t>/0</w:t>
            </w:r>
            <w:r w:rsidR="00362B91" w:rsidRPr="003436CD">
              <w:rPr>
                <w:rFonts w:ascii="Times New Roman" w:hAnsi="Times New Roman" w:cs="Times New Roman"/>
                <w:lang w:val="en-US"/>
              </w:rPr>
              <w:t>5</w:t>
            </w:r>
            <w:r w:rsidR="00DB27F7" w:rsidRPr="003436CD">
              <w:rPr>
                <w:rFonts w:ascii="Times New Roman" w:hAnsi="Times New Roman" w:cs="Times New Roman"/>
                <w:lang w:val="en-US"/>
              </w:rPr>
              <w:t>/2024</w:t>
            </w:r>
          </w:p>
        </w:tc>
        <w:tc>
          <w:tcPr>
            <w:tcW w:w="3685" w:type="dxa"/>
          </w:tcPr>
          <w:p w14:paraId="101CEB7A" w14:textId="00DE8D88" w:rsidR="00B52AA1" w:rsidRPr="003436CD" w:rsidRDefault="00B52AA1" w:rsidP="00BC7048">
            <w:pPr>
              <w:spacing w:line="240" w:lineRule="auto"/>
              <w:rPr>
                <w:rFonts w:ascii="Times New Roman" w:hAnsi="Times New Roman" w:cs="Times New Roman"/>
                <w:szCs w:val="20"/>
                <w:lang w:val="en-US"/>
              </w:rPr>
            </w:pPr>
            <w:r w:rsidRPr="003436CD">
              <w:rPr>
                <w:rFonts w:ascii="Times New Roman" w:hAnsi="Times New Roman" w:cs="Times New Roman"/>
                <w:szCs w:val="20"/>
                <w:lang w:val="en-US"/>
              </w:rPr>
              <w:t xml:space="preserve">Time: </w:t>
            </w:r>
            <w:r w:rsidR="00C5417C" w:rsidRPr="003436CD">
              <w:rPr>
                <w:rFonts w:ascii="Times New Roman" w:hAnsi="Times New Roman" w:cs="Times New Roman"/>
                <w:szCs w:val="20"/>
                <w:lang w:val="en-US"/>
              </w:rPr>
              <w:t>15:00-16:00</w:t>
            </w:r>
          </w:p>
        </w:tc>
        <w:tc>
          <w:tcPr>
            <w:tcW w:w="3688" w:type="dxa"/>
          </w:tcPr>
          <w:p w14:paraId="40825720" w14:textId="77777777"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Location: MS Teams</w:t>
            </w:r>
          </w:p>
        </w:tc>
      </w:tr>
      <w:tr w:rsidR="00437F2B" w:rsidRPr="003436CD" w14:paraId="4A962335" w14:textId="77777777" w:rsidTr="3EE66003">
        <w:trPr>
          <w:trHeight w:val="1322"/>
        </w:trPr>
        <w:tc>
          <w:tcPr>
            <w:tcW w:w="2411" w:type="dxa"/>
          </w:tcPr>
          <w:p w14:paraId="57F02E67" w14:textId="77777777"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Participants:</w:t>
            </w:r>
          </w:p>
        </w:tc>
        <w:tc>
          <w:tcPr>
            <w:tcW w:w="3685" w:type="dxa"/>
          </w:tcPr>
          <w:p w14:paraId="310C6FC5" w14:textId="1CAEA7F1" w:rsidR="00B52AA1" w:rsidRPr="003436CD" w:rsidRDefault="00B52AA1" w:rsidP="00BC7048">
            <w:pPr>
              <w:spacing w:line="240" w:lineRule="auto"/>
              <w:ind w:right="-426"/>
              <w:rPr>
                <w:rFonts w:ascii="Times New Roman" w:hAnsi="Times New Roman" w:cs="Times New Roman"/>
                <w:lang w:val="it-IT"/>
              </w:rPr>
            </w:pPr>
            <w:r w:rsidRPr="003436CD">
              <w:rPr>
                <w:rFonts w:ascii="Times New Roman" w:hAnsi="Times New Roman" w:cs="Times New Roman"/>
                <w:lang w:val="en-US"/>
              </w:rPr>
              <w:t>Meeting Head:</w:t>
            </w:r>
          </w:p>
          <w:p w14:paraId="255F621D" w14:textId="77777777" w:rsidR="00B52AA1" w:rsidRPr="003436CD" w:rsidRDefault="00656CE2" w:rsidP="00BC7048">
            <w:pPr>
              <w:spacing w:line="240" w:lineRule="auto"/>
              <w:ind w:right="-426"/>
              <w:rPr>
                <w:rFonts w:ascii="Times New Roman" w:hAnsi="Times New Roman" w:cs="Times New Roman"/>
                <w:lang w:val="en-CA"/>
              </w:rPr>
            </w:pPr>
            <w:r w:rsidRPr="003436CD">
              <w:rPr>
                <w:rFonts w:ascii="Times New Roman" w:hAnsi="Times New Roman" w:cs="Times New Roman"/>
                <w:lang w:val="en-CA"/>
              </w:rPr>
              <w:t xml:space="preserve">Dr. </w:t>
            </w:r>
            <w:r w:rsidR="3FE1AADA" w:rsidRPr="003436CD">
              <w:rPr>
                <w:rFonts w:ascii="Times New Roman" w:hAnsi="Times New Roman" w:cs="Times New Roman"/>
                <w:lang w:val="en-CA"/>
              </w:rPr>
              <w:t>Dennis Möbus</w:t>
            </w:r>
          </w:p>
          <w:p w14:paraId="55017380" w14:textId="4B7D8F20" w:rsidR="00B52AA1" w:rsidRPr="003436CD" w:rsidRDefault="3FE1AADA" w:rsidP="00BC7048">
            <w:pPr>
              <w:pStyle w:val="BodyText"/>
              <w:ind w:right="-426"/>
              <w:rPr>
                <w:rFonts w:ascii="Times New Roman" w:hAnsi="Times New Roman"/>
                <w:sz w:val="20"/>
                <w:lang w:val="fr-FR"/>
              </w:rPr>
            </w:pPr>
            <w:r w:rsidRPr="003436CD">
              <w:rPr>
                <w:rFonts w:ascii="Times New Roman" w:hAnsi="Times New Roman"/>
                <w:sz w:val="20"/>
                <w:lang w:val="fr-FR"/>
              </w:rPr>
              <w:t>Prof. Dr. Binh Vu</w:t>
            </w:r>
          </w:p>
          <w:p w14:paraId="57FF4A2A" w14:textId="6F1364F6" w:rsidR="00B52AA1" w:rsidRPr="003436CD" w:rsidRDefault="00B52AA1" w:rsidP="00BC7048">
            <w:pPr>
              <w:spacing w:line="240" w:lineRule="auto"/>
              <w:ind w:right="-426"/>
              <w:rPr>
                <w:rFonts w:ascii="Times New Roman" w:hAnsi="Times New Roman" w:cs="Times New Roman"/>
                <w:lang w:val="it-IT"/>
              </w:rPr>
            </w:pPr>
          </w:p>
        </w:tc>
        <w:tc>
          <w:tcPr>
            <w:tcW w:w="3688" w:type="dxa"/>
          </w:tcPr>
          <w:p w14:paraId="6ED61E24" w14:textId="3EF61EBB" w:rsidR="00B52AA1" w:rsidRPr="003436CD" w:rsidRDefault="1B5CCF3E"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260F2431" w14:textId="77777777" w:rsidR="00B52AA1" w:rsidRPr="003436CD" w:rsidRDefault="1B5CCF3E"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6038F3A6" w14:textId="77777777" w:rsidR="00B52AA1" w:rsidRPr="003436CD" w:rsidRDefault="1B5CCF3E"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601AEA44" w14:textId="77777777" w:rsidR="00B52AA1" w:rsidRPr="003436CD" w:rsidRDefault="1B5CCF3E"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2A3A25F0" w14:textId="77777777" w:rsidR="00B52AA1" w:rsidRPr="003436CD" w:rsidRDefault="1B5CCF3E"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225FA6FE" w14:textId="75134430" w:rsidR="00B52AA1" w:rsidRPr="003436CD" w:rsidRDefault="1B5CCF3E" w:rsidP="00BC7048">
            <w:pPr>
              <w:pStyle w:val="BodyText"/>
              <w:jc w:val="both"/>
              <w:rPr>
                <w:rFonts w:ascii="Times New Roman" w:hAnsi="Times New Roman"/>
                <w:sz w:val="20"/>
              </w:rPr>
            </w:pPr>
            <w:r w:rsidRPr="003436CD">
              <w:rPr>
                <w:rFonts w:ascii="Times New Roman" w:hAnsi="Times New Roman"/>
                <w:sz w:val="20"/>
                <w:lang w:val="en-US"/>
              </w:rPr>
              <w:t>Mr. Rakesh Hadne Sreenath</w:t>
            </w:r>
          </w:p>
        </w:tc>
      </w:tr>
      <w:tr w:rsidR="00437F2B" w:rsidRPr="003436CD" w14:paraId="0666D12B" w14:textId="77777777" w:rsidTr="3EE66003">
        <w:trPr>
          <w:trHeight w:val="444"/>
        </w:trPr>
        <w:tc>
          <w:tcPr>
            <w:tcW w:w="2411" w:type="dxa"/>
          </w:tcPr>
          <w:p w14:paraId="7CD18649" w14:textId="77777777"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Agenda:</w:t>
            </w:r>
          </w:p>
          <w:p w14:paraId="0D199D27" w14:textId="77777777" w:rsidR="00B52AA1" w:rsidRPr="003436CD" w:rsidRDefault="00B52AA1" w:rsidP="00BC7048">
            <w:pPr>
              <w:spacing w:line="240" w:lineRule="auto"/>
              <w:ind w:right="-426"/>
              <w:rPr>
                <w:rFonts w:ascii="Times New Roman" w:hAnsi="Times New Roman" w:cs="Times New Roman"/>
                <w:szCs w:val="20"/>
                <w:lang w:val="en-US"/>
              </w:rPr>
            </w:pPr>
          </w:p>
        </w:tc>
        <w:tc>
          <w:tcPr>
            <w:tcW w:w="7373" w:type="dxa"/>
            <w:gridSpan w:val="2"/>
          </w:tcPr>
          <w:p w14:paraId="2AAE93BF" w14:textId="34FEEAFC" w:rsidR="00B52AA1" w:rsidRPr="003436CD" w:rsidRDefault="00B52AA1" w:rsidP="00BC7048">
            <w:pPr>
              <w:spacing w:line="240" w:lineRule="auto"/>
              <w:ind w:right="-426"/>
              <w:rPr>
                <w:rFonts w:ascii="Times New Roman" w:hAnsi="Times New Roman" w:cs="Times New Roman"/>
                <w:szCs w:val="20"/>
                <w:lang w:val="en-US"/>
              </w:rPr>
            </w:pPr>
          </w:p>
        </w:tc>
      </w:tr>
      <w:tr w:rsidR="00437F2B" w:rsidRPr="003436CD" w14:paraId="1E7F9AE2" w14:textId="77777777" w:rsidTr="3EE66003">
        <w:trPr>
          <w:trHeight w:val="417"/>
        </w:trPr>
        <w:tc>
          <w:tcPr>
            <w:tcW w:w="2411" w:type="dxa"/>
          </w:tcPr>
          <w:p w14:paraId="31731CBD" w14:textId="77777777"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Discussions:</w:t>
            </w:r>
          </w:p>
        </w:tc>
        <w:tc>
          <w:tcPr>
            <w:tcW w:w="7373" w:type="dxa"/>
            <w:gridSpan w:val="2"/>
          </w:tcPr>
          <w:p w14:paraId="463FF3FA" w14:textId="6B9D11E6" w:rsidR="00B52AA1" w:rsidRPr="003436CD" w:rsidRDefault="00B52AA1" w:rsidP="00BC7048">
            <w:pPr>
              <w:spacing w:line="240" w:lineRule="auto"/>
              <w:ind w:right="-426"/>
              <w:rPr>
                <w:rFonts w:ascii="Times New Roman" w:hAnsi="Times New Roman" w:cs="Times New Roman"/>
                <w:szCs w:val="20"/>
                <w:lang w:val="en-US"/>
              </w:rPr>
            </w:pPr>
          </w:p>
        </w:tc>
      </w:tr>
      <w:tr w:rsidR="00437F2B" w:rsidRPr="003436CD" w14:paraId="1743B29F" w14:textId="77777777" w:rsidTr="3EE66003">
        <w:trPr>
          <w:trHeight w:val="417"/>
        </w:trPr>
        <w:tc>
          <w:tcPr>
            <w:tcW w:w="2411" w:type="dxa"/>
          </w:tcPr>
          <w:p w14:paraId="20659A82" w14:textId="77777777" w:rsidR="00B52AA1" w:rsidRPr="003436CD" w:rsidRDefault="00B52AA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74E52EDC" w14:textId="62909BEB" w:rsidR="00B52AA1" w:rsidRPr="003436CD" w:rsidRDefault="00B52AA1" w:rsidP="00BC7048">
            <w:pPr>
              <w:spacing w:line="240" w:lineRule="auto"/>
              <w:ind w:left="33" w:right="-426"/>
              <w:rPr>
                <w:rFonts w:ascii="Times New Roman" w:hAnsi="Times New Roman" w:cs="Times New Roman"/>
                <w:lang w:val="en-US"/>
              </w:rPr>
            </w:pPr>
          </w:p>
        </w:tc>
      </w:tr>
    </w:tbl>
    <w:p w14:paraId="1F978977" w14:textId="77777777" w:rsidR="00B52AA1" w:rsidRPr="003436CD" w:rsidRDefault="00B52AA1" w:rsidP="00BC7048">
      <w:pPr>
        <w:spacing w:line="240" w:lineRule="auto"/>
        <w:rPr>
          <w:rFonts w:ascii="Times New Roman" w:hAnsi="Times New Roman" w:cs="Times New Roman"/>
          <w:lang w:val="en-US"/>
        </w:rPr>
      </w:pPr>
    </w:p>
    <w:p w14:paraId="3F223DAA" w14:textId="77777777" w:rsidR="001505A5" w:rsidRPr="003436CD" w:rsidRDefault="001505A5" w:rsidP="00BC7048">
      <w:pPr>
        <w:spacing w:line="240" w:lineRule="auto"/>
        <w:rPr>
          <w:rFonts w:ascii="Times New Roman" w:hAnsi="Times New Roman" w:cs="Times New Roman"/>
          <w:lang w:val="en-US"/>
        </w:rPr>
      </w:pPr>
    </w:p>
    <w:tbl>
      <w:tblPr>
        <w:tblStyle w:val="TableGrid"/>
        <w:tblW w:w="9784" w:type="dxa"/>
        <w:tblInd w:w="-289" w:type="dxa"/>
        <w:tblLook w:val="04A0" w:firstRow="1" w:lastRow="0" w:firstColumn="1" w:lastColumn="0" w:noHBand="0" w:noVBand="1"/>
      </w:tblPr>
      <w:tblGrid>
        <w:gridCol w:w="2411"/>
        <w:gridCol w:w="3685"/>
        <w:gridCol w:w="3688"/>
      </w:tblGrid>
      <w:tr w:rsidR="009E1DD2" w:rsidRPr="003436CD" w14:paraId="3EA3213E" w14:textId="77777777" w:rsidTr="3EE66003">
        <w:trPr>
          <w:trHeight w:val="726"/>
        </w:trPr>
        <w:tc>
          <w:tcPr>
            <w:tcW w:w="9784" w:type="dxa"/>
            <w:gridSpan w:val="3"/>
            <w:shd w:val="clear" w:color="auto" w:fill="FBB192" w:themeFill="accent1" w:themeFillTint="66"/>
            <w:vAlign w:val="center"/>
          </w:tcPr>
          <w:p w14:paraId="6311D848" w14:textId="782818A1" w:rsidR="00B52AA1" w:rsidRPr="003436CD" w:rsidRDefault="00B52AA1"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w:t>
            </w:r>
            <w:r w:rsidR="00520CEF" w:rsidRPr="003436CD">
              <w:rPr>
                <w:rFonts w:ascii="Times New Roman" w:hAnsi="Times New Roman" w:cs="Times New Roman"/>
                <w:sz w:val="24"/>
                <w:szCs w:val="24"/>
                <w:lang w:val="en-US"/>
              </w:rPr>
              <w:t>5</w:t>
            </w:r>
            <w:r w:rsidRPr="003436CD">
              <w:rPr>
                <w:rFonts w:ascii="Times New Roman" w:hAnsi="Times New Roman" w:cs="Times New Roman"/>
                <w:sz w:val="24"/>
                <w:szCs w:val="24"/>
                <w:lang w:val="en-US"/>
              </w:rPr>
              <w:t xml:space="preserve">: </w:t>
            </w:r>
            <w:r w:rsidR="004144E3" w:rsidRPr="003436CD">
              <w:rPr>
                <w:rFonts w:ascii="Times New Roman" w:hAnsi="Times New Roman" w:cs="Times New Roman"/>
                <w:sz w:val="24"/>
                <w:szCs w:val="24"/>
                <w:lang w:val="en-US"/>
              </w:rPr>
              <w:t>Meeting with Internal stakeholder</w:t>
            </w:r>
          </w:p>
        </w:tc>
      </w:tr>
      <w:tr w:rsidR="00437F2B" w:rsidRPr="003436CD" w14:paraId="1B1CA6DD" w14:textId="77777777" w:rsidTr="3EE66003">
        <w:trPr>
          <w:trHeight w:val="444"/>
        </w:trPr>
        <w:tc>
          <w:tcPr>
            <w:tcW w:w="2411" w:type="dxa"/>
          </w:tcPr>
          <w:p w14:paraId="133F0E42" w14:textId="5B6D0AAC"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 xml:space="preserve">Date: </w:t>
            </w:r>
            <w:r w:rsidR="001D5081" w:rsidRPr="003436CD">
              <w:rPr>
                <w:rFonts w:ascii="Times New Roman" w:hAnsi="Times New Roman" w:cs="Times New Roman"/>
                <w:lang w:val="en-US"/>
              </w:rPr>
              <w:t>11</w:t>
            </w:r>
            <w:r w:rsidR="00DB27F7" w:rsidRPr="003436CD">
              <w:rPr>
                <w:rFonts w:ascii="Times New Roman" w:hAnsi="Times New Roman" w:cs="Times New Roman"/>
                <w:lang w:val="en-US"/>
              </w:rPr>
              <w:t>/0</w:t>
            </w:r>
            <w:r w:rsidR="001D5081" w:rsidRPr="003436CD">
              <w:rPr>
                <w:rFonts w:ascii="Times New Roman" w:hAnsi="Times New Roman" w:cs="Times New Roman"/>
                <w:lang w:val="en-US"/>
              </w:rPr>
              <w:t>6</w:t>
            </w:r>
            <w:r w:rsidR="00DB27F7" w:rsidRPr="003436CD">
              <w:rPr>
                <w:rFonts w:ascii="Times New Roman" w:hAnsi="Times New Roman" w:cs="Times New Roman"/>
                <w:lang w:val="en-US"/>
              </w:rPr>
              <w:t>/2024</w:t>
            </w:r>
          </w:p>
        </w:tc>
        <w:tc>
          <w:tcPr>
            <w:tcW w:w="3685" w:type="dxa"/>
          </w:tcPr>
          <w:p w14:paraId="7512BF6F" w14:textId="60AA5E40" w:rsidR="00B52AA1" w:rsidRPr="003436CD" w:rsidRDefault="00B52AA1" w:rsidP="00BC7048">
            <w:pPr>
              <w:spacing w:line="240" w:lineRule="auto"/>
              <w:rPr>
                <w:rFonts w:ascii="Times New Roman" w:hAnsi="Times New Roman" w:cs="Times New Roman"/>
                <w:szCs w:val="20"/>
                <w:lang w:val="en-US"/>
              </w:rPr>
            </w:pPr>
            <w:r w:rsidRPr="003436CD">
              <w:rPr>
                <w:rFonts w:ascii="Times New Roman" w:hAnsi="Times New Roman" w:cs="Times New Roman"/>
                <w:szCs w:val="20"/>
                <w:lang w:val="en-US"/>
              </w:rPr>
              <w:t xml:space="preserve">Time: </w:t>
            </w:r>
            <w:r w:rsidR="00C5417C" w:rsidRPr="003436CD">
              <w:rPr>
                <w:rFonts w:ascii="Times New Roman" w:hAnsi="Times New Roman" w:cs="Times New Roman"/>
                <w:szCs w:val="20"/>
                <w:lang w:val="en-US"/>
              </w:rPr>
              <w:t>15:00-16:00</w:t>
            </w:r>
          </w:p>
        </w:tc>
        <w:tc>
          <w:tcPr>
            <w:tcW w:w="3688" w:type="dxa"/>
          </w:tcPr>
          <w:p w14:paraId="6B46EDC6" w14:textId="77777777"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Location: MS Teams</w:t>
            </w:r>
          </w:p>
        </w:tc>
      </w:tr>
      <w:tr w:rsidR="00437F2B" w:rsidRPr="003436CD" w14:paraId="4237CFF1" w14:textId="77777777" w:rsidTr="3EE66003">
        <w:trPr>
          <w:trHeight w:val="1499"/>
        </w:trPr>
        <w:tc>
          <w:tcPr>
            <w:tcW w:w="2411" w:type="dxa"/>
          </w:tcPr>
          <w:p w14:paraId="353A2F59" w14:textId="77777777"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Participants:</w:t>
            </w:r>
          </w:p>
        </w:tc>
        <w:tc>
          <w:tcPr>
            <w:tcW w:w="3685" w:type="dxa"/>
          </w:tcPr>
          <w:p w14:paraId="50F6D9BC" w14:textId="1CAEA7F1" w:rsidR="00B52AA1" w:rsidRPr="003436CD" w:rsidRDefault="00B52AA1" w:rsidP="00BC7048">
            <w:pPr>
              <w:spacing w:line="240" w:lineRule="auto"/>
              <w:ind w:right="-426"/>
              <w:rPr>
                <w:rFonts w:ascii="Times New Roman" w:hAnsi="Times New Roman" w:cs="Times New Roman"/>
                <w:lang w:val="it-IT"/>
              </w:rPr>
            </w:pPr>
            <w:r w:rsidRPr="003436CD">
              <w:rPr>
                <w:rFonts w:ascii="Times New Roman" w:hAnsi="Times New Roman" w:cs="Times New Roman"/>
                <w:lang w:val="en-US"/>
              </w:rPr>
              <w:t>Meeting Head:</w:t>
            </w:r>
          </w:p>
          <w:p w14:paraId="1C798096" w14:textId="77777777" w:rsidR="00B52AA1" w:rsidRPr="003436CD" w:rsidRDefault="00656CE2" w:rsidP="00BC7048">
            <w:pPr>
              <w:spacing w:line="240" w:lineRule="auto"/>
              <w:ind w:right="-426"/>
              <w:rPr>
                <w:rFonts w:ascii="Times New Roman" w:hAnsi="Times New Roman" w:cs="Times New Roman"/>
                <w:lang w:val="en-CA"/>
              </w:rPr>
            </w:pPr>
            <w:r w:rsidRPr="003436CD">
              <w:rPr>
                <w:rFonts w:ascii="Times New Roman" w:hAnsi="Times New Roman" w:cs="Times New Roman"/>
                <w:lang w:val="en-CA"/>
              </w:rPr>
              <w:t xml:space="preserve">Dr. </w:t>
            </w:r>
            <w:r w:rsidR="06834638" w:rsidRPr="003436CD">
              <w:rPr>
                <w:rFonts w:ascii="Times New Roman" w:hAnsi="Times New Roman" w:cs="Times New Roman"/>
                <w:lang w:val="en-CA"/>
              </w:rPr>
              <w:t>Dennis Möbus</w:t>
            </w:r>
          </w:p>
          <w:p w14:paraId="0299ECA7" w14:textId="5C6DEE5C" w:rsidR="00B52AA1" w:rsidRPr="003436CD" w:rsidRDefault="06834638" w:rsidP="00BC7048">
            <w:pPr>
              <w:pStyle w:val="BodyText"/>
              <w:ind w:right="-426"/>
              <w:rPr>
                <w:rFonts w:ascii="Times New Roman" w:hAnsi="Times New Roman"/>
                <w:sz w:val="20"/>
                <w:lang w:val="fr-FR"/>
              </w:rPr>
            </w:pPr>
            <w:r w:rsidRPr="003436CD">
              <w:rPr>
                <w:rFonts w:ascii="Times New Roman" w:hAnsi="Times New Roman"/>
                <w:sz w:val="20"/>
                <w:lang w:val="fr-FR"/>
              </w:rPr>
              <w:t>Prof. Dr. Binh Vu</w:t>
            </w:r>
          </w:p>
          <w:p w14:paraId="249D7D3D" w14:textId="0EFD8A2E" w:rsidR="00B52AA1" w:rsidRPr="003436CD" w:rsidRDefault="00B52AA1" w:rsidP="00BC7048">
            <w:pPr>
              <w:spacing w:line="240" w:lineRule="auto"/>
              <w:ind w:right="-426"/>
              <w:rPr>
                <w:rFonts w:ascii="Times New Roman" w:hAnsi="Times New Roman" w:cs="Times New Roman"/>
                <w:lang w:val="it-IT"/>
              </w:rPr>
            </w:pPr>
          </w:p>
        </w:tc>
        <w:tc>
          <w:tcPr>
            <w:tcW w:w="3688" w:type="dxa"/>
          </w:tcPr>
          <w:p w14:paraId="48DA5C95" w14:textId="77777777"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Attendees:</w:t>
            </w:r>
          </w:p>
          <w:p w14:paraId="66C43A2C" w14:textId="77777777" w:rsidR="006C31B3" w:rsidRPr="003436CD" w:rsidRDefault="006C31B3"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10F899B5" w14:textId="77777777" w:rsidR="006C31B3" w:rsidRPr="003436CD" w:rsidRDefault="006C31B3"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2C2D6190" w14:textId="77777777" w:rsidR="006C31B3" w:rsidRPr="003436CD" w:rsidRDefault="006C31B3"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64049C9D" w14:textId="77777777" w:rsidR="006C31B3" w:rsidRPr="003436CD" w:rsidRDefault="006C31B3"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40C43526" w14:textId="1FF921EE" w:rsidR="00B52AA1" w:rsidRPr="003436CD" w:rsidRDefault="006C31B3" w:rsidP="00BC7048">
            <w:pPr>
              <w:spacing w:line="240" w:lineRule="auto"/>
              <w:ind w:right="-426"/>
              <w:rPr>
                <w:rFonts w:ascii="Times New Roman" w:hAnsi="Times New Roman" w:cs="Times New Roman"/>
                <w:szCs w:val="20"/>
                <w:lang w:val="en-US"/>
              </w:rPr>
            </w:pPr>
            <w:r w:rsidRPr="003436CD">
              <w:rPr>
                <w:rFonts w:ascii="Times New Roman" w:hAnsi="Times New Roman" w:cs="Times New Roman"/>
                <w:lang w:val="en-US"/>
              </w:rPr>
              <w:t>Mr. Rakesh Hadne Sreenath</w:t>
            </w:r>
          </w:p>
        </w:tc>
      </w:tr>
      <w:tr w:rsidR="00437F2B" w:rsidRPr="003436CD" w14:paraId="2600A883" w14:textId="77777777" w:rsidTr="3EE66003">
        <w:trPr>
          <w:trHeight w:val="444"/>
        </w:trPr>
        <w:tc>
          <w:tcPr>
            <w:tcW w:w="2411" w:type="dxa"/>
          </w:tcPr>
          <w:p w14:paraId="723121EC" w14:textId="77777777"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Agenda:</w:t>
            </w:r>
          </w:p>
          <w:p w14:paraId="61EF3E9D" w14:textId="77777777" w:rsidR="00B52AA1" w:rsidRPr="003436CD" w:rsidRDefault="00B52AA1" w:rsidP="00BC7048">
            <w:pPr>
              <w:spacing w:line="240" w:lineRule="auto"/>
              <w:ind w:right="-426"/>
              <w:rPr>
                <w:rFonts w:ascii="Times New Roman" w:hAnsi="Times New Roman" w:cs="Times New Roman"/>
                <w:szCs w:val="20"/>
                <w:lang w:val="en-US"/>
              </w:rPr>
            </w:pPr>
          </w:p>
        </w:tc>
        <w:tc>
          <w:tcPr>
            <w:tcW w:w="7373" w:type="dxa"/>
            <w:gridSpan w:val="2"/>
          </w:tcPr>
          <w:p w14:paraId="3241EBD2" w14:textId="22DEF80D" w:rsidR="00B52AA1" w:rsidRPr="003436CD" w:rsidRDefault="00B52AA1" w:rsidP="00BC7048">
            <w:pPr>
              <w:spacing w:line="240" w:lineRule="auto"/>
              <w:ind w:right="180"/>
              <w:rPr>
                <w:rFonts w:ascii="Times New Roman" w:hAnsi="Times New Roman" w:cs="Times New Roman"/>
                <w:szCs w:val="20"/>
                <w:lang w:val="en-US"/>
              </w:rPr>
            </w:pPr>
          </w:p>
        </w:tc>
      </w:tr>
      <w:tr w:rsidR="00437F2B" w:rsidRPr="003436CD" w14:paraId="40888935" w14:textId="77777777" w:rsidTr="3EE66003">
        <w:trPr>
          <w:trHeight w:val="417"/>
        </w:trPr>
        <w:tc>
          <w:tcPr>
            <w:tcW w:w="2411" w:type="dxa"/>
          </w:tcPr>
          <w:p w14:paraId="024D7F89" w14:textId="77777777"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Discussions:</w:t>
            </w:r>
          </w:p>
        </w:tc>
        <w:tc>
          <w:tcPr>
            <w:tcW w:w="7373" w:type="dxa"/>
            <w:gridSpan w:val="2"/>
          </w:tcPr>
          <w:p w14:paraId="2D7D71EE" w14:textId="695A5CBD" w:rsidR="00B52AA1" w:rsidRPr="003436CD" w:rsidRDefault="00B52AA1" w:rsidP="00BC7048">
            <w:pPr>
              <w:spacing w:line="240" w:lineRule="auto"/>
              <w:ind w:right="180"/>
              <w:rPr>
                <w:rFonts w:ascii="Times New Roman" w:hAnsi="Times New Roman" w:cs="Times New Roman"/>
                <w:szCs w:val="20"/>
                <w:lang w:val="en-US"/>
              </w:rPr>
            </w:pPr>
          </w:p>
        </w:tc>
      </w:tr>
      <w:tr w:rsidR="00437F2B" w:rsidRPr="003436CD" w14:paraId="44A16435" w14:textId="77777777" w:rsidTr="3EE66003">
        <w:trPr>
          <w:trHeight w:val="417"/>
        </w:trPr>
        <w:tc>
          <w:tcPr>
            <w:tcW w:w="2411" w:type="dxa"/>
          </w:tcPr>
          <w:p w14:paraId="5104969C" w14:textId="77777777" w:rsidR="00B52AA1" w:rsidRPr="003436CD" w:rsidRDefault="00B52AA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3812CF24" w14:textId="00D8509E" w:rsidR="00B52AA1" w:rsidRPr="003436CD" w:rsidRDefault="00B52AA1" w:rsidP="00BC7048">
            <w:pPr>
              <w:spacing w:line="240" w:lineRule="auto"/>
              <w:ind w:left="33" w:right="180"/>
              <w:rPr>
                <w:rFonts w:ascii="Times New Roman" w:hAnsi="Times New Roman" w:cs="Times New Roman"/>
                <w:lang w:val="en-US"/>
              </w:rPr>
            </w:pPr>
          </w:p>
        </w:tc>
      </w:tr>
    </w:tbl>
    <w:p w14:paraId="73E9954E" w14:textId="77777777" w:rsidR="00B52AA1" w:rsidRPr="003436CD" w:rsidRDefault="00B52AA1" w:rsidP="00BC7048">
      <w:pPr>
        <w:spacing w:line="240" w:lineRule="auto"/>
        <w:rPr>
          <w:rFonts w:ascii="Times New Roman" w:hAnsi="Times New Roman" w:cs="Times New Roman"/>
          <w:lang w:val="en-US"/>
        </w:rPr>
      </w:pPr>
    </w:p>
    <w:p w14:paraId="66657C9F" w14:textId="77777777" w:rsidR="004144E3" w:rsidRPr="003436CD" w:rsidRDefault="004144E3" w:rsidP="00BC7048">
      <w:pPr>
        <w:spacing w:line="240" w:lineRule="auto"/>
        <w:rPr>
          <w:rFonts w:ascii="Times New Roman" w:hAnsi="Times New Roman" w:cs="Times New Roman"/>
          <w:lang w:val="en-US"/>
        </w:rPr>
      </w:pPr>
    </w:p>
    <w:p w14:paraId="3CA29F72" w14:textId="77777777" w:rsidR="001505A5" w:rsidRPr="003436CD" w:rsidRDefault="001505A5" w:rsidP="00BC7048">
      <w:pPr>
        <w:spacing w:line="240" w:lineRule="auto"/>
        <w:rPr>
          <w:rFonts w:ascii="Times New Roman" w:hAnsi="Times New Roman" w:cs="Times New Roman"/>
          <w:lang w:val="en-US"/>
        </w:rPr>
      </w:pPr>
    </w:p>
    <w:p w14:paraId="33654F12" w14:textId="77777777" w:rsidR="001505A5" w:rsidRPr="003436CD" w:rsidRDefault="001505A5" w:rsidP="00BC7048">
      <w:pPr>
        <w:spacing w:line="240" w:lineRule="auto"/>
        <w:rPr>
          <w:rFonts w:ascii="Times New Roman" w:hAnsi="Times New Roman" w:cs="Times New Roman"/>
          <w:lang w:val="en-US"/>
        </w:rPr>
      </w:pPr>
    </w:p>
    <w:tbl>
      <w:tblPr>
        <w:tblStyle w:val="TableGrid"/>
        <w:tblW w:w="9784" w:type="dxa"/>
        <w:tblInd w:w="-289" w:type="dxa"/>
        <w:tblLook w:val="04A0" w:firstRow="1" w:lastRow="0" w:firstColumn="1" w:lastColumn="0" w:noHBand="0" w:noVBand="1"/>
      </w:tblPr>
      <w:tblGrid>
        <w:gridCol w:w="1844"/>
        <w:gridCol w:w="4252"/>
        <w:gridCol w:w="3688"/>
      </w:tblGrid>
      <w:tr w:rsidR="006E5C39" w:rsidRPr="003436CD" w14:paraId="22B6E937" w14:textId="77777777" w:rsidTr="3EE66003">
        <w:trPr>
          <w:trHeight w:val="726"/>
        </w:trPr>
        <w:tc>
          <w:tcPr>
            <w:tcW w:w="9784" w:type="dxa"/>
            <w:gridSpan w:val="3"/>
            <w:shd w:val="clear" w:color="auto" w:fill="FBB192" w:themeFill="accent1" w:themeFillTint="66"/>
            <w:vAlign w:val="center"/>
          </w:tcPr>
          <w:p w14:paraId="22B55CD4" w14:textId="3545E3C8" w:rsidR="004144E3" w:rsidRPr="003436CD" w:rsidRDefault="004144E3"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lastRenderedPageBreak/>
              <w:t>Meeting 6: Meeting with Internal stakeholders</w:t>
            </w:r>
          </w:p>
        </w:tc>
      </w:tr>
      <w:tr w:rsidR="00437F2B" w:rsidRPr="003436CD" w14:paraId="4DE88BD0" w14:textId="77777777" w:rsidTr="3EE66003">
        <w:trPr>
          <w:trHeight w:val="444"/>
        </w:trPr>
        <w:tc>
          <w:tcPr>
            <w:tcW w:w="1844" w:type="dxa"/>
          </w:tcPr>
          <w:p w14:paraId="5E1D9F4C" w14:textId="27BFF486" w:rsidR="004144E3" w:rsidRPr="003436CD" w:rsidRDefault="004144E3" w:rsidP="00BC7048">
            <w:pPr>
              <w:spacing w:line="240" w:lineRule="auto"/>
              <w:ind w:right="-103"/>
              <w:rPr>
                <w:rFonts w:ascii="Times New Roman" w:hAnsi="Times New Roman" w:cs="Times New Roman"/>
                <w:szCs w:val="20"/>
                <w:lang w:val="en-US"/>
              </w:rPr>
            </w:pPr>
            <w:r w:rsidRPr="003436CD">
              <w:rPr>
                <w:rFonts w:ascii="Times New Roman" w:hAnsi="Times New Roman" w:cs="Times New Roman"/>
                <w:szCs w:val="20"/>
                <w:lang w:val="en-US"/>
              </w:rPr>
              <w:t xml:space="preserve">Date: </w:t>
            </w:r>
            <w:r w:rsidR="00662BBB" w:rsidRPr="003436CD">
              <w:rPr>
                <w:rFonts w:ascii="Times New Roman" w:hAnsi="Times New Roman" w:cs="Times New Roman"/>
                <w:lang w:val="en-US"/>
              </w:rPr>
              <w:t>25</w:t>
            </w:r>
            <w:r w:rsidR="00DB27F7" w:rsidRPr="003436CD">
              <w:rPr>
                <w:rFonts w:ascii="Times New Roman" w:hAnsi="Times New Roman" w:cs="Times New Roman"/>
                <w:lang w:val="en-US"/>
              </w:rPr>
              <w:t>/0</w:t>
            </w:r>
            <w:r w:rsidR="00B12787" w:rsidRPr="003436CD">
              <w:rPr>
                <w:rFonts w:ascii="Times New Roman" w:hAnsi="Times New Roman" w:cs="Times New Roman"/>
                <w:lang w:val="en-US"/>
              </w:rPr>
              <w:t>6</w:t>
            </w:r>
            <w:r w:rsidR="00DB27F7" w:rsidRPr="003436CD">
              <w:rPr>
                <w:rFonts w:ascii="Times New Roman" w:hAnsi="Times New Roman" w:cs="Times New Roman"/>
                <w:lang w:val="en-US"/>
              </w:rPr>
              <w:t>/2024</w:t>
            </w:r>
          </w:p>
        </w:tc>
        <w:tc>
          <w:tcPr>
            <w:tcW w:w="4252" w:type="dxa"/>
          </w:tcPr>
          <w:p w14:paraId="317508EB" w14:textId="6BE4701B" w:rsidR="004144E3" w:rsidRPr="003436CD" w:rsidRDefault="004144E3"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 xml:space="preserve">Time: </w:t>
            </w:r>
            <w:r w:rsidR="00C5417C" w:rsidRPr="003436CD">
              <w:rPr>
                <w:rFonts w:ascii="Times New Roman" w:hAnsi="Times New Roman" w:cs="Times New Roman"/>
                <w:szCs w:val="20"/>
                <w:lang w:val="en-US"/>
              </w:rPr>
              <w:t>15:00-16:00</w:t>
            </w:r>
          </w:p>
        </w:tc>
        <w:tc>
          <w:tcPr>
            <w:tcW w:w="3688" w:type="dxa"/>
          </w:tcPr>
          <w:p w14:paraId="71E3DED5" w14:textId="77777777" w:rsidR="004144E3" w:rsidRPr="003436CD" w:rsidRDefault="004144E3"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Location: MS Teams</w:t>
            </w:r>
          </w:p>
        </w:tc>
      </w:tr>
      <w:tr w:rsidR="00437F2B" w:rsidRPr="003436CD" w14:paraId="61BA8D0D" w14:textId="77777777" w:rsidTr="3EE66003">
        <w:trPr>
          <w:trHeight w:val="1684"/>
        </w:trPr>
        <w:tc>
          <w:tcPr>
            <w:tcW w:w="1844" w:type="dxa"/>
          </w:tcPr>
          <w:p w14:paraId="6D487CE8" w14:textId="77777777" w:rsidR="004144E3" w:rsidRPr="003436CD" w:rsidRDefault="004144E3" w:rsidP="00BC7048">
            <w:pPr>
              <w:spacing w:line="240" w:lineRule="auto"/>
              <w:ind w:right="-103"/>
              <w:rPr>
                <w:rFonts w:ascii="Times New Roman" w:hAnsi="Times New Roman" w:cs="Times New Roman"/>
                <w:szCs w:val="20"/>
                <w:lang w:val="en-US"/>
              </w:rPr>
            </w:pPr>
            <w:r w:rsidRPr="003436CD">
              <w:rPr>
                <w:rFonts w:ascii="Times New Roman" w:hAnsi="Times New Roman" w:cs="Times New Roman"/>
                <w:szCs w:val="20"/>
                <w:lang w:val="en-US"/>
              </w:rPr>
              <w:t>Participants:</w:t>
            </w:r>
          </w:p>
        </w:tc>
        <w:tc>
          <w:tcPr>
            <w:tcW w:w="4252" w:type="dxa"/>
          </w:tcPr>
          <w:p w14:paraId="2A52293E" w14:textId="1CAEA7F1" w:rsidR="004144E3" w:rsidRPr="003436CD" w:rsidRDefault="004144E3" w:rsidP="00BC7048">
            <w:pPr>
              <w:spacing w:line="240" w:lineRule="auto"/>
              <w:ind w:right="-426"/>
              <w:rPr>
                <w:rFonts w:ascii="Times New Roman" w:hAnsi="Times New Roman" w:cs="Times New Roman"/>
                <w:lang w:val="it-IT"/>
              </w:rPr>
            </w:pPr>
            <w:r w:rsidRPr="003436CD">
              <w:rPr>
                <w:rFonts w:ascii="Times New Roman" w:hAnsi="Times New Roman" w:cs="Times New Roman"/>
                <w:lang w:val="en-US"/>
              </w:rPr>
              <w:t>Meeting Head:</w:t>
            </w:r>
          </w:p>
          <w:p w14:paraId="2B97BC2D" w14:textId="77777777" w:rsidR="4EFA58BE" w:rsidRPr="003436CD" w:rsidRDefault="4EFA58BE" w:rsidP="00BC7048">
            <w:pPr>
              <w:spacing w:line="240" w:lineRule="auto"/>
              <w:ind w:right="-426"/>
              <w:rPr>
                <w:rFonts w:ascii="Times New Roman" w:hAnsi="Times New Roman" w:cs="Times New Roman"/>
                <w:lang w:val="en-CA"/>
              </w:rPr>
            </w:pPr>
            <w:r w:rsidRPr="003436CD">
              <w:rPr>
                <w:rFonts w:ascii="Times New Roman" w:hAnsi="Times New Roman" w:cs="Times New Roman"/>
                <w:lang w:val="en-CA"/>
              </w:rPr>
              <w:t>Dr. Dennis Möbus</w:t>
            </w:r>
          </w:p>
          <w:p w14:paraId="41D4B825" w14:textId="55030C97" w:rsidR="4EFA58BE" w:rsidRPr="003436CD" w:rsidRDefault="4EFA58BE" w:rsidP="00BC7048">
            <w:pPr>
              <w:pStyle w:val="BodyText"/>
              <w:ind w:right="-426"/>
              <w:rPr>
                <w:rFonts w:ascii="Times New Roman" w:hAnsi="Times New Roman"/>
                <w:sz w:val="20"/>
                <w:lang w:val="fr-FR"/>
              </w:rPr>
            </w:pPr>
            <w:r w:rsidRPr="003436CD">
              <w:rPr>
                <w:rFonts w:ascii="Times New Roman" w:hAnsi="Times New Roman"/>
                <w:sz w:val="20"/>
                <w:lang w:val="fr-FR"/>
              </w:rPr>
              <w:t>Prof. Dr. Binh Vu</w:t>
            </w:r>
          </w:p>
          <w:p w14:paraId="1918BD8D" w14:textId="09EDA91A" w:rsidR="4EFA58BE" w:rsidRPr="003436CD" w:rsidRDefault="4EFA58BE" w:rsidP="00BC7048">
            <w:pPr>
              <w:spacing w:line="240" w:lineRule="auto"/>
              <w:ind w:right="-426"/>
              <w:rPr>
                <w:rFonts w:ascii="Times New Roman" w:hAnsi="Times New Roman" w:cs="Times New Roman"/>
                <w:lang w:val="it-IT"/>
              </w:rPr>
            </w:pPr>
          </w:p>
          <w:p w14:paraId="1A254599" w14:textId="77777777" w:rsidR="004144E3" w:rsidRPr="003436CD" w:rsidRDefault="004144E3" w:rsidP="00BC7048">
            <w:pPr>
              <w:spacing w:line="240" w:lineRule="auto"/>
              <w:ind w:right="-426"/>
              <w:rPr>
                <w:rFonts w:ascii="Times New Roman" w:hAnsi="Times New Roman" w:cs="Times New Roman"/>
                <w:szCs w:val="20"/>
                <w:lang w:val="de-DE"/>
              </w:rPr>
            </w:pPr>
          </w:p>
        </w:tc>
        <w:tc>
          <w:tcPr>
            <w:tcW w:w="3688" w:type="dxa"/>
          </w:tcPr>
          <w:p w14:paraId="10411AFD" w14:textId="3EF61EBB" w:rsidR="004144E3" w:rsidRPr="003436CD" w:rsidRDefault="004144E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33C545C7" w14:textId="77777777" w:rsidR="004144E3" w:rsidRPr="003436CD" w:rsidRDefault="004144E3" w:rsidP="00BC7048">
            <w:pPr>
              <w:pStyle w:val="BodyText"/>
              <w:jc w:val="both"/>
              <w:rPr>
                <w:rFonts w:ascii="Times New Roman" w:hAnsi="Times New Roman"/>
                <w:sz w:val="20"/>
                <w:lang w:val="en-US"/>
              </w:rPr>
            </w:pPr>
            <w:r w:rsidRPr="003436CD">
              <w:rPr>
                <w:rFonts w:ascii="Times New Roman" w:hAnsi="Times New Roman"/>
                <w:sz w:val="20"/>
                <w:lang w:val="en-US"/>
              </w:rPr>
              <w:t xml:space="preserve">Mr. </w:t>
            </w:r>
            <w:r w:rsidR="163EA5B0" w:rsidRPr="003436CD">
              <w:rPr>
                <w:rFonts w:ascii="Times New Roman" w:hAnsi="Times New Roman"/>
                <w:sz w:val="20"/>
                <w:lang w:val="en-US"/>
              </w:rPr>
              <w:t>Ashwith Anand Poojary</w:t>
            </w:r>
          </w:p>
          <w:p w14:paraId="44FA1A8C" w14:textId="77777777" w:rsidR="004144E3" w:rsidRPr="003436CD" w:rsidRDefault="163EA5B0"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30A069ED" w14:textId="77777777" w:rsidR="004144E3" w:rsidRPr="003436CD" w:rsidRDefault="163EA5B0"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142CD8C9" w14:textId="77777777" w:rsidR="004144E3" w:rsidRPr="003436CD" w:rsidRDefault="163EA5B0"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280872CD" w14:textId="771F7ADA" w:rsidR="004144E3" w:rsidRPr="003436CD" w:rsidRDefault="163EA5B0" w:rsidP="00BC7048">
            <w:pPr>
              <w:pStyle w:val="BodyText"/>
              <w:jc w:val="both"/>
              <w:rPr>
                <w:rFonts w:ascii="Times New Roman" w:hAnsi="Times New Roman"/>
                <w:sz w:val="20"/>
              </w:rPr>
            </w:pPr>
            <w:r w:rsidRPr="003436CD">
              <w:rPr>
                <w:rFonts w:ascii="Times New Roman" w:hAnsi="Times New Roman"/>
                <w:sz w:val="20"/>
                <w:lang w:val="en-US"/>
              </w:rPr>
              <w:t>Mr. Rakesh Hadne Sreenath</w:t>
            </w:r>
          </w:p>
          <w:p w14:paraId="3F4C0076" w14:textId="0B5999C5" w:rsidR="004144E3" w:rsidRPr="003436CD" w:rsidRDefault="004144E3" w:rsidP="00BC7048">
            <w:pPr>
              <w:spacing w:line="240" w:lineRule="auto"/>
              <w:ind w:right="-426"/>
              <w:rPr>
                <w:rFonts w:ascii="Times New Roman" w:hAnsi="Times New Roman" w:cs="Times New Roman"/>
                <w:lang w:val="en-US"/>
              </w:rPr>
            </w:pPr>
          </w:p>
        </w:tc>
      </w:tr>
      <w:tr w:rsidR="00437F2B" w:rsidRPr="003436CD" w14:paraId="6AD9FAE1" w14:textId="77777777" w:rsidTr="3EE66003">
        <w:trPr>
          <w:trHeight w:val="444"/>
        </w:trPr>
        <w:tc>
          <w:tcPr>
            <w:tcW w:w="1844" w:type="dxa"/>
          </w:tcPr>
          <w:p w14:paraId="4CC211ED" w14:textId="77777777" w:rsidR="004144E3" w:rsidRPr="003436CD" w:rsidRDefault="004144E3" w:rsidP="00BC7048">
            <w:pPr>
              <w:spacing w:line="240" w:lineRule="auto"/>
              <w:ind w:right="-103"/>
              <w:rPr>
                <w:rFonts w:ascii="Times New Roman" w:hAnsi="Times New Roman" w:cs="Times New Roman"/>
                <w:szCs w:val="20"/>
                <w:lang w:val="en-US"/>
              </w:rPr>
            </w:pPr>
            <w:r w:rsidRPr="003436CD">
              <w:rPr>
                <w:rFonts w:ascii="Times New Roman" w:hAnsi="Times New Roman" w:cs="Times New Roman"/>
                <w:szCs w:val="20"/>
                <w:lang w:val="en-US"/>
              </w:rPr>
              <w:t>Agenda:</w:t>
            </w:r>
          </w:p>
          <w:p w14:paraId="4C3681A5" w14:textId="77777777" w:rsidR="004144E3" w:rsidRPr="003436CD" w:rsidRDefault="004144E3" w:rsidP="00BC7048">
            <w:pPr>
              <w:spacing w:line="240" w:lineRule="auto"/>
              <w:ind w:right="-103"/>
              <w:rPr>
                <w:rFonts w:ascii="Times New Roman" w:hAnsi="Times New Roman" w:cs="Times New Roman"/>
                <w:szCs w:val="20"/>
                <w:lang w:val="en-US"/>
              </w:rPr>
            </w:pPr>
          </w:p>
        </w:tc>
        <w:tc>
          <w:tcPr>
            <w:tcW w:w="7940" w:type="dxa"/>
            <w:gridSpan w:val="2"/>
          </w:tcPr>
          <w:p w14:paraId="1AA29926" w14:textId="453ADC54" w:rsidR="004144E3" w:rsidRPr="003436CD" w:rsidRDefault="004144E3" w:rsidP="00BC7048">
            <w:pPr>
              <w:spacing w:line="240" w:lineRule="auto"/>
              <w:ind w:right="-426"/>
              <w:rPr>
                <w:rFonts w:ascii="Times New Roman" w:hAnsi="Times New Roman" w:cs="Times New Roman"/>
                <w:szCs w:val="20"/>
                <w:lang w:val="en-US"/>
              </w:rPr>
            </w:pPr>
          </w:p>
        </w:tc>
      </w:tr>
      <w:tr w:rsidR="00437F2B" w:rsidRPr="003436CD" w14:paraId="659E4466" w14:textId="77777777" w:rsidTr="3EE66003">
        <w:trPr>
          <w:trHeight w:val="417"/>
        </w:trPr>
        <w:tc>
          <w:tcPr>
            <w:tcW w:w="1844" w:type="dxa"/>
          </w:tcPr>
          <w:p w14:paraId="477A6CCB" w14:textId="77777777" w:rsidR="004144E3" w:rsidRPr="003436CD" w:rsidRDefault="004144E3" w:rsidP="00BC7048">
            <w:pPr>
              <w:spacing w:line="240" w:lineRule="auto"/>
              <w:ind w:right="-103"/>
              <w:rPr>
                <w:rFonts w:ascii="Times New Roman" w:hAnsi="Times New Roman" w:cs="Times New Roman"/>
                <w:szCs w:val="20"/>
                <w:lang w:val="en-US"/>
              </w:rPr>
            </w:pPr>
            <w:r w:rsidRPr="003436CD">
              <w:rPr>
                <w:rFonts w:ascii="Times New Roman" w:hAnsi="Times New Roman" w:cs="Times New Roman"/>
                <w:szCs w:val="20"/>
                <w:lang w:val="en-US"/>
              </w:rPr>
              <w:t>Discussions:</w:t>
            </w:r>
          </w:p>
        </w:tc>
        <w:tc>
          <w:tcPr>
            <w:tcW w:w="7940" w:type="dxa"/>
            <w:gridSpan w:val="2"/>
          </w:tcPr>
          <w:p w14:paraId="03C98920" w14:textId="6835844E" w:rsidR="00D66CCF" w:rsidRPr="003436CD" w:rsidRDefault="00D66CCF" w:rsidP="00BC7048">
            <w:pPr>
              <w:spacing w:line="240" w:lineRule="auto"/>
              <w:ind w:right="-426"/>
              <w:rPr>
                <w:rFonts w:ascii="Times New Roman" w:hAnsi="Times New Roman" w:cs="Times New Roman"/>
                <w:szCs w:val="20"/>
                <w:lang w:val="en-US"/>
              </w:rPr>
            </w:pPr>
          </w:p>
        </w:tc>
      </w:tr>
      <w:tr w:rsidR="00437F2B" w:rsidRPr="003436CD" w14:paraId="5E1820EB" w14:textId="77777777" w:rsidTr="3EE66003">
        <w:trPr>
          <w:trHeight w:val="417"/>
        </w:trPr>
        <w:tc>
          <w:tcPr>
            <w:tcW w:w="1844" w:type="dxa"/>
          </w:tcPr>
          <w:p w14:paraId="03B2EA9B" w14:textId="77777777" w:rsidR="004144E3" w:rsidRPr="003436CD" w:rsidRDefault="004144E3" w:rsidP="00BC7048">
            <w:pPr>
              <w:spacing w:line="240" w:lineRule="auto"/>
              <w:ind w:right="-103"/>
              <w:rPr>
                <w:rFonts w:ascii="Times New Roman" w:hAnsi="Times New Roman" w:cs="Times New Roman"/>
                <w:lang w:val="en-US"/>
              </w:rPr>
            </w:pPr>
            <w:r w:rsidRPr="003436CD">
              <w:rPr>
                <w:rFonts w:ascii="Times New Roman" w:hAnsi="Times New Roman" w:cs="Times New Roman"/>
                <w:lang w:val="en-US"/>
              </w:rPr>
              <w:t>Prepared by:</w:t>
            </w:r>
          </w:p>
        </w:tc>
        <w:tc>
          <w:tcPr>
            <w:tcW w:w="7940" w:type="dxa"/>
            <w:gridSpan w:val="2"/>
          </w:tcPr>
          <w:p w14:paraId="01DEDEDB" w14:textId="445E67B0" w:rsidR="004144E3" w:rsidRPr="003436CD" w:rsidRDefault="004144E3" w:rsidP="00BC7048">
            <w:pPr>
              <w:spacing w:line="240" w:lineRule="auto"/>
              <w:ind w:left="31" w:right="-426"/>
              <w:rPr>
                <w:rFonts w:ascii="Times New Roman" w:hAnsi="Times New Roman" w:cs="Times New Roman"/>
                <w:lang w:val="en-US"/>
              </w:rPr>
            </w:pPr>
          </w:p>
        </w:tc>
      </w:tr>
    </w:tbl>
    <w:p w14:paraId="4102C7BC" w14:textId="77777777" w:rsidR="004144E3" w:rsidRPr="003436CD" w:rsidRDefault="004144E3" w:rsidP="00BC7048">
      <w:pPr>
        <w:spacing w:line="240" w:lineRule="auto"/>
        <w:rPr>
          <w:rFonts w:ascii="Times New Roman" w:hAnsi="Times New Roman" w:cs="Times New Roman"/>
          <w:lang w:val="en-US"/>
        </w:rPr>
      </w:pPr>
    </w:p>
    <w:p w14:paraId="5A282AFA" w14:textId="77777777" w:rsidR="001505A5" w:rsidRPr="003436CD" w:rsidRDefault="001505A5" w:rsidP="00BC7048">
      <w:pPr>
        <w:spacing w:line="240" w:lineRule="auto"/>
        <w:rPr>
          <w:rFonts w:ascii="Times New Roman" w:hAnsi="Times New Roman" w:cs="Times New Roman"/>
          <w:lang w:val="en-US"/>
        </w:rPr>
      </w:pPr>
    </w:p>
    <w:tbl>
      <w:tblPr>
        <w:tblStyle w:val="TableGrid"/>
        <w:tblW w:w="9784" w:type="dxa"/>
        <w:tblInd w:w="-289" w:type="dxa"/>
        <w:tblLook w:val="04A0" w:firstRow="1" w:lastRow="0" w:firstColumn="1" w:lastColumn="0" w:noHBand="0" w:noVBand="1"/>
      </w:tblPr>
      <w:tblGrid>
        <w:gridCol w:w="2411"/>
        <w:gridCol w:w="3685"/>
        <w:gridCol w:w="3688"/>
      </w:tblGrid>
      <w:tr w:rsidR="006E5C39" w:rsidRPr="003436CD" w14:paraId="262FD624" w14:textId="77777777" w:rsidTr="3EE66003">
        <w:trPr>
          <w:trHeight w:val="726"/>
        </w:trPr>
        <w:tc>
          <w:tcPr>
            <w:tcW w:w="9784" w:type="dxa"/>
            <w:gridSpan w:val="3"/>
            <w:shd w:val="clear" w:color="auto" w:fill="FBB192" w:themeFill="accent1" w:themeFillTint="66"/>
            <w:vAlign w:val="center"/>
          </w:tcPr>
          <w:p w14:paraId="1CCCCBC8" w14:textId="74CFD101" w:rsidR="00BF037B" w:rsidRPr="003436CD" w:rsidRDefault="00BF037B"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Meeting 7: Meeting with</w:t>
            </w:r>
            <w:r w:rsidR="1409B1B7" w:rsidRPr="003436CD">
              <w:rPr>
                <w:rFonts w:ascii="Times New Roman" w:hAnsi="Times New Roman" w:cs="Times New Roman"/>
                <w:sz w:val="24"/>
                <w:szCs w:val="24"/>
                <w:lang w:val="en-US"/>
              </w:rPr>
              <w:t xml:space="preserve"> Technical advisor</w:t>
            </w:r>
          </w:p>
          <w:p w14:paraId="53DED21F" w14:textId="73808C67" w:rsidR="00BF037B" w:rsidRPr="003436CD" w:rsidRDefault="00BF037B" w:rsidP="00BC7048">
            <w:pPr>
              <w:spacing w:line="240" w:lineRule="auto"/>
              <w:ind w:left="-567" w:right="-426"/>
              <w:jc w:val="center"/>
              <w:rPr>
                <w:rFonts w:ascii="Times New Roman" w:hAnsi="Times New Roman" w:cs="Times New Roman"/>
                <w:sz w:val="24"/>
                <w:szCs w:val="24"/>
                <w:lang w:val="en-US"/>
              </w:rPr>
            </w:pPr>
          </w:p>
        </w:tc>
      </w:tr>
      <w:tr w:rsidR="00437F2B" w:rsidRPr="003436CD" w14:paraId="28D35522" w14:textId="77777777" w:rsidTr="3EE66003">
        <w:trPr>
          <w:trHeight w:val="444"/>
        </w:trPr>
        <w:tc>
          <w:tcPr>
            <w:tcW w:w="2411" w:type="dxa"/>
          </w:tcPr>
          <w:p w14:paraId="1436E59E" w14:textId="2B12122F" w:rsidR="00BF037B" w:rsidRPr="003436CD" w:rsidRDefault="00BF037B"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 xml:space="preserve">Date: </w:t>
            </w:r>
            <w:r w:rsidR="00B80B0D" w:rsidRPr="003436CD">
              <w:rPr>
                <w:rFonts w:ascii="Times New Roman" w:hAnsi="Times New Roman" w:cs="Times New Roman"/>
                <w:lang w:val="en-US"/>
              </w:rPr>
              <w:t>09</w:t>
            </w:r>
            <w:r w:rsidR="00DB27F7" w:rsidRPr="003436CD">
              <w:rPr>
                <w:rFonts w:ascii="Times New Roman" w:hAnsi="Times New Roman" w:cs="Times New Roman"/>
                <w:lang w:val="en-US"/>
              </w:rPr>
              <w:t>/0</w:t>
            </w:r>
            <w:r w:rsidR="00B80B0D" w:rsidRPr="003436CD">
              <w:rPr>
                <w:rFonts w:ascii="Times New Roman" w:hAnsi="Times New Roman" w:cs="Times New Roman"/>
                <w:lang w:val="en-US"/>
              </w:rPr>
              <w:t>7</w:t>
            </w:r>
            <w:r w:rsidR="00DB27F7" w:rsidRPr="003436CD">
              <w:rPr>
                <w:rFonts w:ascii="Times New Roman" w:hAnsi="Times New Roman" w:cs="Times New Roman"/>
                <w:lang w:val="en-US"/>
              </w:rPr>
              <w:t>/2024</w:t>
            </w:r>
          </w:p>
        </w:tc>
        <w:tc>
          <w:tcPr>
            <w:tcW w:w="3685" w:type="dxa"/>
          </w:tcPr>
          <w:p w14:paraId="19139D44" w14:textId="45EA1DEF" w:rsidR="00BF037B" w:rsidRPr="003436CD" w:rsidRDefault="00BF037B" w:rsidP="00BC7048">
            <w:pPr>
              <w:spacing w:line="240" w:lineRule="auto"/>
              <w:rPr>
                <w:rFonts w:ascii="Times New Roman" w:hAnsi="Times New Roman" w:cs="Times New Roman"/>
                <w:szCs w:val="20"/>
                <w:lang w:val="en-US"/>
              </w:rPr>
            </w:pPr>
            <w:r w:rsidRPr="003436CD">
              <w:rPr>
                <w:rFonts w:ascii="Times New Roman" w:hAnsi="Times New Roman" w:cs="Times New Roman"/>
                <w:szCs w:val="20"/>
                <w:lang w:val="en-US"/>
              </w:rPr>
              <w:t xml:space="preserve">Time: </w:t>
            </w:r>
            <w:r w:rsidR="00C5417C" w:rsidRPr="003436CD">
              <w:rPr>
                <w:rFonts w:ascii="Times New Roman" w:hAnsi="Times New Roman" w:cs="Times New Roman"/>
                <w:szCs w:val="20"/>
                <w:lang w:val="en-US"/>
              </w:rPr>
              <w:t>15:00-16:00</w:t>
            </w:r>
          </w:p>
        </w:tc>
        <w:tc>
          <w:tcPr>
            <w:tcW w:w="3688" w:type="dxa"/>
          </w:tcPr>
          <w:p w14:paraId="2084FC64" w14:textId="77777777" w:rsidR="00BF037B" w:rsidRPr="003436CD" w:rsidRDefault="00BF037B"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Location: MS Teams</w:t>
            </w:r>
          </w:p>
        </w:tc>
      </w:tr>
      <w:tr w:rsidR="00437F2B" w:rsidRPr="003436CD" w14:paraId="31F3A852" w14:textId="77777777" w:rsidTr="3EE66003">
        <w:trPr>
          <w:trHeight w:val="1499"/>
        </w:trPr>
        <w:tc>
          <w:tcPr>
            <w:tcW w:w="2411" w:type="dxa"/>
          </w:tcPr>
          <w:p w14:paraId="4E75B3CC" w14:textId="77777777" w:rsidR="00BF037B" w:rsidRPr="003436CD" w:rsidRDefault="00BF037B"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Participants:</w:t>
            </w:r>
          </w:p>
        </w:tc>
        <w:tc>
          <w:tcPr>
            <w:tcW w:w="3685" w:type="dxa"/>
          </w:tcPr>
          <w:p w14:paraId="496A07DF" w14:textId="1CAEA7F1" w:rsidR="00BF037B" w:rsidRPr="003436CD" w:rsidRDefault="00BF037B" w:rsidP="00BC7048">
            <w:pPr>
              <w:spacing w:line="240" w:lineRule="auto"/>
              <w:ind w:right="-426"/>
              <w:rPr>
                <w:rFonts w:ascii="Times New Roman" w:hAnsi="Times New Roman" w:cs="Times New Roman"/>
                <w:lang w:val="it-IT"/>
              </w:rPr>
            </w:pPr>
            <w:r w:rsidRPr="003436CD">
              <w:rPr>
                <w:rFonts w:ascii="Times New Roman" w:hAnsi="Times New Roman" w:cs="Times New Roman"/>
                <w:lang w:val="en-US"/>
              </w:rPr>
              <w:t>Meeting Head:</w:t>
            </w:r>
          </w:p>
          <w:p w14:paraId="51A53585" w14:textId="77777777" w:rsidR="00BF037B" w:rsidRPr="003436CD" w:rsidRDefault="00BF037B" w:rsidP="00BC7048">
            <w:pPr>
              <w:spacing w:line="240" w:lineRule="auto"/>
              <w:ind w:right="-426"/>
              <w:rPr>
                <w:rFonts w:ascii="Times New Roman" w:hAnsi="Times New Roman" w:cs="Times New Roman"/>
                <w:lang w:val="en-CA"/>
              </w:rPr>
            </w:pPr>
            <w:r w:rsidRPr="003436CD">
              <w:rPr>
                <w:rFonts w:ascii="Times New Roman" w:hAnsi="Times New Roman" w:cs="Times New Roman"/>
                <w:lang w:val="en-CA"/>
              </w:rPr>
              <w:t xml:space="preserve">Dr. </w:t>
            </w:r>
            <w:r w:rsidR="5D46B286" w:rsidRPr="003436CD">
              <w:rPr>
                <w:rFonts w:ascii="Times New Roman" w:hAnsi="Times New Roman" w:cs="Times New Roman"/>
                <w:lang w:val="en-CA"/>
              </w:rPr>
              <w:t>Dennis Möbus</w:t>
            </w:r>
          </w:p>
          <w:p w14:paraId="57F612F7" w14:textId="0D0C8E61" w:rsidR="00BF037B" w:rsidRPr="003436CD" w:rsidRDefault="5D46B286" w:rsidP="00BC7048">
            <w:pPr>
              <w:pStyle w:val="BodyText"/>
              <w:ind w:right="-426"/>
              <w:rPr>
                <w:rFonts w:ascii="Times New Roman" w:hAnsi="Times New Roman"/>
                <w:sz w:val="20"/>
                <w:lang w:val="fr-FR"/>
              </w:rPr>
            </w:pPr>
            <w:r w:rsidRPr="003436CD">
              <w:rPr>
                <w:rFonts w:ascii="Times New Roman" w:hAnsi="Times New Roman"/>
                <w:sz w:val="20"/>
                <w:lang w:val="fr-FR"/>
              </w:rPr>
              <w:t>Prof. Dr. Binh Vu</w:t>
            </w:r>
          </w:p>
          <w:p w14:paraId="76923B28" w14:textId="12937AB2" w:rsidR="00BF037B" w:rsidRPr="003436CD" w:rsidRDefault="00BF037B" w:rsidP="00BC7048">
            <w:pPr>
              <w:spacing w:line="240" w:lineRule="auto"/>
              <w:ind w:right="-426"/>
              <w:rPr>
                <w:rFonts w:ascii="Times New Roman" w:hAnsi="Times New Roman" w:cs="Times New Roman"/>
                <w:lang w:val="it-IT"/>
              </w:rPr>
            </w:pPr>
          </w:p>
        </w:tc>
        <w:tc>
          <w:tcPr>
            <w:tcW w:w="3688" w:type="dxa"/>
          </w:tcPr>
          <w:p w14:paraId="22AD2890" w14:textId="3EF61EBB" w:rsidR="00BF037B" w:rsidRPr="003436CD" w:rsidRDefault="00BF037B"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64C5A92C" w14:textId="77777777" w:rsidR="00BF037B" w:rsidRPr="003436CD" w:rsidRDefault="00BF037B" w:rsidP="00BC7048">
            <w:pPr>
              <w:pStyle w:val="BodyText"/>
              <w:jc w:val="both"/>
              <w:rPr>
                <w:rFonts w:ascii="Times New Roman" w:hAnsi="Times New Roman"/>
                <w:sz w:val="20"/>
                <w:lang w:val="en-US"/>
              </w:rPr>
            </w:pPr>
            <w:r w:rsidRPr="003436CD">
              <w:rPr>
                <w:rFonts w:ascii="Times New Roman" w:hAnsi="Times New Roman"/>
                <w:sz w:val="20"/>
                <w:lang w:val="en-US"/>
              </w:rPr>
              <w:t xml:space="preserve">Mr. </w:t>
            </w:r>
            <w:r w:rsidR="22DF5506" w:rsidRPr="003436CD">
              <w:rPr>
                <w:rFonts w:ascii="Times New Roman" w:hAnsi="Times New Roman"/>
                <w:sz w:val="20"/>
                <w:lang w:val="en-US"/>
              </w:rPr>
              <w:t>Ashwith Anand Poojary</w:t>
            </w:r>
          </w:p>
          <w:p w14:paraId="280CE0A0" w14:textId="77777777" w:rsidR="00BF037B" w:rsidRPr="003436CD" w:rsidRDefault="22DF5506"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5D9360EE" w14:textId="77777777" w:rsidR="00BF037B" w:rsidRPr="003436CD" w:rsidRDefault="22DF5506"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69CCCFD7" w14:textId="77777777" w:rsidR="00BF037B" w:rsidRPr="003436CD" w:rsidRDefault="22DF5506"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3FEAE8D9" w14:textId="17F1D776" w:rsidR="00BF037B" w:rsidRPr="003436CD" w:rsidRDefault="22DF5506" w:rsidP="00BC7048">
            <w:pPr>
              <w:pStyle w:val="BodyText"/>
              <w:jc w:val="both"/>
              <w:rPr>
                <w:rFonts w:ascii="Times New Roman" w:hAnsi="Times New Roman"/>
                <w:sz w:val="20"/>
              </w:rPr>
            </w:pPr>
            <w:r w:rsidRPr="003436CD">
              <w:rPr>
                <w:rFonts w:ascii="Times New Roman" w:hAnsi="Times New Roman"/>
                <w:sz w:val="20"/>
                <w:lang w:val="en-US"/>
              </w:rPr>
              <w:t>Mr. Rakesh Hadne Sreenath</w:t>
            </w:r>
          </w:p>
        </w:tc>
      </w:tr>
      <w:tr w:rsidR="00437F2B" w:rsidRPr="003436CD" w14:paraId="4DA3F71C" w14:textId="77777777" w:rsidTr="3EE66003">
        <w:trPr>
          <w:trHeight w:val="444"/>
        </w:trPr>
        <w:tc>
          <w:tcPr>
            <w:tcW w:w="2411" w:type="dxa"/>
          </w:tcPr>
          <w:p w14:paraId="6B8D234F" w14:textId="77777777" w:rsidR="00BF037B" w:rsidRPr="003436CD" w:rsidRDefault="00BF037B"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Agenda:</w:t>
            </w:r>
          </w:p>
          <w:p w14:paraId="20907F84" w14:textId="77777777" w:rsidR="00BF037B" w:rsidRPr="003436CD" w:rsidRDefault="00BF037B" w:rsidP="00BC7048">
            <w:pPr>
              <w:spacing w:line="240" w:lineRule="auto"/>
              <w:ind w:right="-426"/>
              <w:rPr>
                <w:rFonts w:ascii="Times New Roman" w:hAnsi="Times New Roman" w:cs="Times New Roman"/>
                <w:szCs w:val="20"/>
                <w:lang w:val="en-US"/>
              </w:rPr>
            </w:pPr>
          </w:p>
        </w:tc>
        <w:tc>
          <w:tcPr>
            <w:tcW w:w="7373" w:type="dxa"/>
            <w:gridSpan w:val="2"/>
          </w:tcPr>
          <w:p w14:paraId="6278C17E" w14:textId="4D482774" w:rsidR="00BF037B" w:rsidRPr="003436CD" w:rsidRDefault="00BF037B" w:rsidP="00BC7048">
            <w:pPr>
              <w:spacing w:line="240" w:lineRule="auto"/>
              <w:ind w:right="180"/>
              <w:rPr>
                <w:rFonts w:ascii="Times New Roman" w:hAnsi="Times New Roman" w:cs="Times New Roman"/>
                <w:szCs w:val="20"/>
                <w:lang w:val="en-US"/>
              </w:rPr>
            </w:pPr>
          </w:p>
        </w:tc>
      </w:tr>
      <w:tr w:rsidR="00437F2B" w:rsidRPr="003436CD" w14:paraId="7F55A130" w14:textId="77777777" w:rsidTr="3EE66003">
        <w:trPr>
          <w:trHeight w:val="417"/>
        </w:trPr>
        <w:tc>
          <w:tcPr>
            <w:tcW w:w="2411" w:type="dxa"/>
          </w:tcPr>
          <w:p w14:paraId="264BBC13" w14:textId="77777777" w:rsidR="00BF037B" w:rsidRPr="003436CD" w:rsidRDefault="00BF037B"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Discussions:</w:t>
            </w:r>
          </w:p>
        </w:tc>
        <w:tc>
          <w:tcPr>
            <w:tcW w:w="7373" w:type="dxa"/>
            <w:gridSpan w:val="2"/>
          </w:tcPr>
          <w:p w14:paraId="427AE2A5" w14:textId="397A6FFE" w:rsidR="004155E4" w:rsidRPr="003436CD" w:rsidRDefault="004155E4" w:rsidP="00BC7048">
            <w:pPr>
              <w:spacing w:line="240" w:lineRule="auto"/>
              <w:ind w:right="180"/>
              <w:rPr>
                <w:rFonts w:ascii="Times New Roman" w:hAnsi="Times New Roman" w:cs="Times New Roman"/>
                <w:szCs w:val="20"/>
                <w:lang w:val="en-US"/>
              </w:rPr>
            </w:pPr>
          </w:p>
        </w:tc>
      </w:tr>
      <w:tr w:rsidR="00437F2B" w:rsidRPr="003436CD" w14:paraId="3466FE2F" w14:textId="77777777" w:rsidTr="3EE66003">
        <w:trPr>
          <w:trHeight w:val="417"/>
        </w:trPr>
        <w:tc>
          <w:tcPr>
            <w:tcW w:w="2411" w:type="dxa"/>
          </w:tcPr>
          <w:p w14:paraId="1315B90F" w14:textId="77777777" w:rsidR="00BF037B" w:rsidRPr="003436CD" w:rsidRDefault="00BF037B"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4369296C" w14:textId="71AF64B7" w:rsidR="00BF037B" w:rsidRPr="003436CD" w:rsidRDefault="00BF037B" w:rsidP="00BC7048">
            <w:pPr>
              <w:spacing w:line="240" w:lineRule="auto"/>
              <w:ind w:right="180"/>
              <w:rPr>
                <w:rFonts w:ascii="Times New Roman" w:hAnsi="Times New Roman" w:cs="Times New Roman"/>
                <w:lang w:val="en-US"/>
              </w:rPr>
            </w:pPr>
          </w:p>
        </w:tc>
      </w:tr>
    </w:tbl>
    <w:p w14:paraId="54BA9049" w14:textId="18A2ED00" w:rsidR="4A658F1F" w:rsidRPr="003436CD" w:rsidRDefault="4A658F1F" w:rsidP="001505A5">
      <w:pPr>
        <w:spacing w:after="160" w:line="240" w:lineRule="auto"/>
        <w:ind w:right="-426"/>
        <w:rPr>
          <w:rFonts w:ascii="Times New Roman" w:hAnsi="Times New Roman" w:cs="Times New Roman"/>
        </w:rPr>
      </w:pPr>
    </w:p>
    <w:p w14:paraId="04AEADBA" w14:textId="77777777" w:rsidR="001505A5" w:rsidRPr="003436CD" w:rsidRDefault="001505A5" w:rsidP="001505A5">
      <w:pPr>
        <w:spacing w:after="160" w:line="240" w:lineRule="auto"/>
        <w:ind w:right="-426"/>
        <w:rPr>
          <w:rFonts w:ascii="Times New Roman" w:hAnsi="Times New Roman" w:cs="Times New Roman"/>
        </w:rPr>
      </w:pPr>
    </w:p>
    <w:tbl>
      <w:tblPr>
        <w:tblStyle w:val="TableGrid"/>
        <w:tblW w:w="0" w:type="auto"/>
        <w:tblInd w:w="-289" w:type="dxa"/>
        <w:tblLook w:val="04A0" w:firstRow="1" w:lastRow="0" w:firstColumn="1" w:lastColumn="0" w:noHBand="0" w:noVBand="1"/>
      </w:tblPr>
      <w:tblGrid>
        <w:gridCol w:w="2334"/>
        <w:gridCol w:w="3501"/>
        <w:gridCol w:w="3516"/>
      </w:tblGrid>
      <w:tr w:rsidR="009E1DD2" w:rsidRPr="003436CD" w14:paraId="5601BABC" w14:textId="77777777" w:rsidTr="3EE66003">
        <w:trPr>
          <w:trHeight w:val="726"/>
        </w:trPr>
        <w:tc>
          <w:tcPr>
            <w:tcW w:w="9784" w:type="dxa"/>
            <w:gridSpan w:val="3"/>
            <w:shd w:val="clear" w:color="auto" w:fill="FBB192" w:themeFill="accent1" w:themeFillTint="66"/>
            <w:vAlign w:val="center"/>
          </w:tcPr>
          <w:p w14:paraId="39D79DD9" w14:textId="300C5BFC" w:rsidR="0F31DD51" w:rsidRPr="003436CD" w:rsidRDefault="0F31DD51"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w:t>
            </w:r>
            <w:r w:rsidR="3C0EB336" w:rsidRPr="003436CD">
              <w:rPr>
                <w:rFonts w:ascii="Times New Roman" w:hAnsi="Times New Roman" w:cs="Times New Roman"/>
                <w:sz w:val="24"/>
                <w:szCs w:val="24"/>
                <w:lang w:val="en-US"/>
              </w:rPr>
              <w:t>8</w:t>
            </w:r>
            <w:r w:rsidRPr="003436CD">
              <w:rPr>
                <w:rFonts w:ascii="Times New Roman" w:hAnsi="Times New Roman" w:cs="Times New Roman"/>
                <w:sz w:val="24"/>
                <w:szCs w:val="24"/>
                <w:lang w:val="en-US"/>
              </w:rPr>
              <w:t>: Meeting with Internal stakeholders</w:t>
            </w:r>
          </w:p>
          <w:p w14:paraId="45D92C43" w14:textId="73808C67" w:rsidR="0F31DD51" w:rsidRPr="003436CD" w:rsidRDefault="0F31DD51" w:rsidP="00BC7048">
            <w:pPr>
              <w:spacing w:line="240" w:lineRule="auto"/>
              <w:ind w:left="-567" w:right="-426"/>
              <w:jc w:val="center"/>
              <w:rPr>
                <w:rFonts w:ascii="Times New Roman" w:hAnsi="Times New Roman" w:cs="Times New Roman"/>
                <w:sz w:val="24"/>
                <w:szCs w:val="24"/>
                <w:lang w:val="en-US"/>
              </w:rPr>
            </w:pPr>
          </w:p>
        </w:tc>
      </w:tr>
      <w:tr w:rsidR="00FA385F" w:rsidRPr="003436CD" w14:paraId="69DAEB78" w14:textId="77777777" w:rsidTr="3EE66003">
        <w:trPr>
          <w:trHeight w:val="444"/>
        </w:trPr>
        <w:tc>
          <w:tcPr>
            <w:tcW w:w="2411" w:type="dxa"/>
          </w:tcPr>
          <w:p w14:paraId="044E04C5" w14:textId="5E16F26D"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Date: </w:t>
            </w:r>
            <w:r w:rsidR="00042EF8" w:rsidRPr="003436CD">
              <w:rPr>
                <w:rFonts w:ascii="Times New Roman" w:hAnsi="Times New Roman" w:cs="Times New Roman"/>
                <w:lang w:val="en-US"/>
              </w:rPr>
              <w:t>23</w:t>
            </w:r>
            <w:r w:rsidR="00DB27F7" w:rsidRPr="003436CD">
              <w:rPr>
                <w:rFonts w:ascii="Times New Roman" w:hAnsi="Times New Roman" w:cs="Times New Roman"/>
                <w:lang w:val="en-US"/>
              </w:rPr>
              <w:t>/0</w:t>
            </w:r>
            <w:r w:rsidR="00042EF8" w:rsidRPr="003436CD">
              <w:rPr>
                <w:rFonts w:ascii="Times New Roman" w:hAnsi="Times New Roman" w:cs="Times New Roman"/>
                <w:lang w:val="en-US"/>
              </w:rPr>
              <w:t>7</w:t>
            </w:r>
            <w:r w:rsidR="00DB27F7" w:rsidRPr="003436CD">
              <w:rPr>
                <w:rFonts w:ascii="Times New Roman" w:hAnsi="Times New Roman" w:cs="Times New Roman"/>
                <w:lang w:val="en-US"/>
              </w:rPr>
              <w:t>/2024</w:t>
            </w:r>
          </w:p>
        </w:tc>
        <w:tc>
          <w:tcPr>
            <w:tcW w:w="3685" w:type="dxa"/>
          </w:tcPr>
          <w:p w14:paraId="41026E07" w14:textId="69431C9B" w:rsidR="0F31DD51" w:rsidRPr="003436CD" w:rsidRDefault="0F31DD51" w:rsidP="00BC7048">
            <w:pPr>
              <w:spacing w:line="240" w:lineRule="auto"/>
              <w:rPr>
                <w:rFonts w:ascii="Times New Roman" w:hAnsi="Times New Roman" w:cs="Times New Roman"/>
                <w:lang w:val="en-US"/>
              </w:rPr>
            </w:pPr>
            <w:r w:rsidRPr="003436CD">
              <w:rPr>
                <w:rFonts w:ascii="Times New Roman" w:hAnsi="Times New Roman" w:cs="Times New Roman"/>
                <w:lang w:val="en-US"/>
              </w:rPr>
              <w:t xml:space="preserve">Time: </w:t>
            </w:r>
            <w:r w:rsidR="00C5417C" w:rsidRPr="003436CD">
              <w:rPr>
                <w:rFonts w:ascii="Times New Roman" w:hAnsi="Times New Roman" w:cs="Times New Roman"/>
                <w:szCs w:val="20"/>
                <w:lang w:val="en-US"/>
              </w:rPr>
              <w:t>15:00-16:00</w:t>
            </w:r>
          </w:p>
        </w:tc>
        <w:tc>
          <w:tcPr>
            <w:tcW w:w="3688" w:type="dxa"/>
          </w:tcPr>
          <w:p w14:paraId="5ED9E361" w14:textId="6ABB74DD"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Location: </w:t>
            </w:r>
            <w:r w:rsidR="5E42D92D" w:rsidRPr="003436CD">
              <w:rPr>
                <w:rFonts w:ascii="Times New Roman" w:hAnsi="Times New Roman" w:cs="Times New Roman"/>
                <w:lang w:val="en-US"/>
              </w:rPr>
              <w:t>Professor Binh Vu’s office</w:t>
            </w:r>
          </w:p>
        </w:tc>
      </w:tr>
      <w:tr w:rsidR="00FA385F" w:rsidRPr="003436CD" w14:paraId="2D85F608" w14:textId="77777777" w:rsidTr="3EE66003">
        <w:trPr>
          <w:trHeight w:val="1499"/>
        </w:trPr>
        <w:tc>
          <w:tcPr>
            <w:tcW w:w="2411" w:type="dxa"/>
          </w:tcPr>
          <w:p w14:paraId="43759348" w14:textId="77777777"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Participants:</w:t>
            </w:r>
          </w:p>
        </w:tc>
        <w:tc>
          <w:tcPr>
            <w:tcW w:w="3685" w:type="dxa"/>
          </w:tcPr>
          <w:p w14:paraId="1D709255" w14:textId="77777777" w:rsidR="0F31DD51" w:rsidRPr="003436CD" w:rsidRDefault="0F31DD51" w:rsidP="00BC7048">
            <w:pPr>
              <w:spacing w:line="240" w:lineRule="auto"/>
              <w:rPr>
                <w:rFonts w:ascii="Times New Roman" w:hAnsi="Times New Roman" w:cs="Times New Roman"/>
                <w:lang w:val="en-US"/>
              </w:rPr>
            </w:pPr>
            <w:r w:rsidRPr="003436CD">
              <w:rPr>
                <w:rFonts w:ascii="Times New Roman" w:hAnsi="Times New Roman" w:cs="Times New Roman"/>
                <w:lang w:val="en-US"/>
              </w:rPr>
              <w:t>Meeting Head:</w:t>
            </w:r>
          </w:p>
          <w:p w14:paraId="29FB6481" w14:textId="49EC1D81" w:rsidR="0F31DD51" w:rsidRPr="003436CD" w:rsidRDefault="0F31DD51" w:rsidP="00BC7048">
            <w:pPr>
              <w:pStyle w:val="BodyText"/>
              <w:ind w:right="-426"/>
              <w:rPr>
                <w:rFonts w:ascii="Times New Roman" w:hAnsi="Times New Roman"/>
                <w:sz w:val="20"/>
                <w:lang w:val="fr-FR"/>
              </w:rPr>
            </w:pPr>
            <w:r w:rsidRPr="003436CD">
              <w:rPr>
                <w:rFonts w:ascii="Times New Roman" w:hAnsi="Times New Roman"/>
                <w:sz w:val="20"/>
                <w:lang w:val="fr-FR"/>
              </w:rPr>
              <w:t xml:space="preserve">Prof. Dr. Binh Vu </w:t>
            </w:r>
          </w:p>
          <w:p w14:paraId="0B8345EB" w14:textId="467BFDBB" w:rsidR="0F31DD51" w:rsidRPr="003436CD" w:rsidRDefault="0F31DD51" w:rsidP="00BC7048">
            <w:pPr>
              <w:spacing w:line="240" w:lineRule="auto"/>
              <w:ind w:right="-426"/>
              <w:rPr>
                <w:rFonts w:ascii="Times New Roman" w:hAnsi="Times New Roman" w:cs="Times New Roman"/>
                <w:lang w:val="it-IT"/>
              </w:rPr>
            </w:pPr>
          </w:p>
        </w:tc>
        <w:tc>
          <w:tcPr>
            <w:tcW w:w="3688" w:type="dxa"/>
          </w:tcPr>
          <w:p w14:paraId="62FC65E2" w14:textId="3EF61EBB"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0FA68702" w14:textId="77777777" w:rsidR="0F31DD51" w:rsidRPr="003436CD" w:rsidRDefault="0F31DD51" w:rsidP="00BC7048">
            <w:pPr>
              <w:pStyle w:val="BodyText"/>
              <w:jc w:val="both"/>
              <w:rPr>
                <w:rFonts w:ascii="Times New Roman" w:hAnsi="Times New Roman"/>
                <w:sz w:val="20"/>
                <w:lang w:val="en-US"/>
              </w:rPr>
            </w:pPr>
            <w:r w:rsidRPr="003436CD">
              <w:rPr>
                <w:rFonts w:ascii="Times New Roman" w:hAnsi="Times New Roman"/>
                <w:sz w:val="20"/>
                <w:lang w:val="en-US"/>
              </w:rPr>
              <w:t xml:space="preserve">Mr. </w:t>
            </w:r>
            <w:r w:rsidR="03835305" w:rsidRPr="003436CD">
              <w:rPr>
                <w:rFonts w:ascii="Times New Roman" w:hAnsi="Times New Roman"/>
                <w:sz w:val="20"/>
                <w:lang w:val="en-US"/>
              </w:rPr>
              <w:t>Ashwith Anand Poojary</w:t>
            </w:r>
          </w:p>
          <w:p w14:paraId="1719958E" w14:textId="77777777" w:rsidR="0F31DD51" w:rsidRPr="003436CD" w:rsidRDefault="03835305"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6628C1F7" w14:textId="77777777" w:rsidR="0F31DD51" w:rsidRPr="003436CD" w:rsidRDefault="03835305"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1BA87975" w14:textId="77777777" w:rsidR="0F31DD51" w:rsidRPr="003436CD" w:rsidRDefault="03835305"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7F1DFE7B" w14:textId="25BA356F" w:rsidR="0F31DD51" w:rsidRPr="003436CD" w:rsidRDefault="03835305" w:rsidP="00BC7048">
            <w:pPr>
              <w:pStyle w:val="BodyText"/>
              <w:jc w:val="both"/>
              <w:rPr>
                <w:rFonts w:ascii="Times New Roman" w:hAnsi="Times New Roman"/>
                <w:sz w:val="20"/>
                <w:lang w:val="en-US"/>
              </w:rPr>
            </w:pPr>
            <w:r w:rsidRPr="003436CD">
              <w:rPr>
                <w:rFonts w:ascii="Times New Roman" w:hAnsi="Times New Roman"/>
                <w:sz w:val="20"/>
                <w:lang w:val="en-US"/>
              </w:rPr>
              <w:t>Mr. Rakesh Hadne Sreenath</w:t>
            </w:r>
          </w:p>
        </w:tc>
      </w:tr>
      <w:tr w:rsidR="001D7DB5" w:rsidRPr="003436CD" w14:paraId="7B1F5BC3" w14:textId="77777777" w:rsidTr="3EE66003">
        <w:trPr>
          <w:trHeight w:val="444"/>
        </w:trPr>
        <w:tc>
          <w:tcPr>
            <w:tcW w:w="2411" w:type="dxa"/>
          </w:tcPr>
          <w:p w14:paraId="72540AB6" w14:textId="77777777"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Agenda:</w:t>
            </w:r>
          </w:p>
          <w:p w14:paraId="74CBEAB0" w14:textId="77777777" w:rsidR="0F31DD51" w:rsidRPr="003436CD" w:rsidRDefault="0F31DD51" w:rsidP="00BC7048">
            <w:pPr>
              <w:spacing w:line="240" w:lineRule="auto"/>
              <w:ind w:right="-426"/>
              <w:rPr>
                <w:rFonts w:ascii="Times New Roman" w:hAnsi="Times New Roman" w:cs="Times New Roman"/>
                <w:lang w:val="en-US"/>
              </w:rPr>
            </w:pPr>
          </w:p>
        </w:tc>
        <w:tc>
          <w:tcPr>
            <w:tcW w:w="7373" w:type="dxa"/>
            <w:gridSpan w:val="2"/>
          </w:tcPr>
          <w:p w14:paraId="1604B103" w14:textId="173B9623" w:rsidR="42EB42A2" w:rsidRPr="003436CD" w:rsidRDefault="42EB42A2" w:rsidP="00BC7048">
            <w:pPr>
              <w:spacing w:line="240" w:lineRule="auto"/>
              <w:ind w:right="180"/>
              <w:rPr>
                <w:rFonts w:ascii="Times New Roman" w:hAnsi="Times New Roman" w:cs="Times New Roman"/>
                <w:lang w:val="en-US"/>
              </w:rPr>
            </w:pPr>
          </w:p>
        </w:tc>
      </w:tr>
      <w:tr w:rsidR="001D7DB5" w:rsidRPr="003436CD" w14:paraId="6E5567F6" w14:textId="77777777" w:rsidTr="3EE66003">
        <w:trPr>
          <w:trHeight w:val="417"/>
        </w:trPr>
        <w:tc>
          <w:tcPr>
            <w:tcW w:w="2411" w:type="dxa"/>
          </w:tcPr>
          <w:p w14:paraId="505A26F5" w14:textId="77777777"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Discussions:</w:t>
            </w:r>
          </w:p>
        </w:tc>
        <w:tc>
          <w:tcPr>
            <w:tcW w:w="7373" w:type="dxa"/>
            <w:gridSpan w:val="2"/>
          </w:tcPr>
          <w:p w14:paraId="663E29AA" w14:textId="0E26A4CB" w:rsidR="2BF4F0A6" w:rsidRPr="003436CD" w:rsidRDefault="2BF4F0A6" w:rsidP="00BC7048">
            <w:pPr>
              <w:spacing w:line="240" w:lineRule="auto"/>
              <w:ind w:right="180"/>
              <w:rPr>
                <w:rFonts w:ascii="Times New Roman" w:hAnsi="Times New Roman" w:cs="Times New Roman"/>
                <w:szCs w:val="20"/>
                <w:lang w:val="en-US"/>
              </w:rPr>
            </w:pPr>
          </w:p>
        </w:tc>
      </w:tr>
      <w:tr w:rsidR="001D7DB5" w:rsidRPr="003436CD" w14:paraId="250A58D7" w14:textId="77777777" w:rsidTr="3EE66003">
        <w:trPr>
          <w:trHeight w:val="417"/>
        </w:trPr>
        <w:tc>
          <w:tcPr>
            <w:tcW w:w="2411" w:type="dxa"/>
          </w:tcPr>
          <w:p w14:paraId="33FD5340" w14:textId="77777777"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5B3825F2" w14:textId="1A2BF791" w:rsidR="64ED4230" w:rsidRPr="003436CD" w:rsidRDefault="64ED4230" w:rsidP="00BC7048">
            <w:pPr>
              <w:spacing w:line="240" w:lineRule="auto"/>
              <w:ind w:left="33" w:right="180"/>
              <w:rPr>
                <w:rFonts w:ascii="Times New Roman" w:hAnsi="Times New Roman" w:cs="Times New Roman"/>
                <w:lang w:val="en-US"/>
              </w:rPr>
            </w:pPr>
          </w:p>
        </w:tc>
      </w:tr>
    </w:tbl>
    <w:p w14:paraId="3C87437B" w14:textId="41874E57" w:rsidR="0F31DD51" w:rsidRPr="003436CD" w:rsidRDefault="0F31DD51" w:rsidP="00BC7048">
      <w:pPr>
        <w:spacing w:after="160" w:line="240" w:lineRule="auto"/>
        <w:ind w:left="-567" w:right="-426"/>
        <w:rPr>
          <w:rFonts w:ascii="Times New Roman" w:hAnsi="Times New Roman" w:cs="Times New Roman"/>
        </w:rPr>
      </w:pPr>
    </w:p>
    <w:tbl>
      <w:tblPr>
        <w:tblStyle w:val="TableGrid"/>
        <w:tblW w:w="0" w:type="auto"/>
        <w:tblInd w:w="-289" w:type="dxa"/>
        <w:tblLook w:val="04A0" w:firstRow="1" w:lastRow="0" w:firstColumn="1" w:lastColumn="0" w:noHBand="0" w:noVBand="1"/>
      </w:tblPr>
      <w:tblGrid>
        <w:gridCol w:w="2333"/>
        <w:gridCol w:w="3502"/>
        <w:gridCol w:w="3516"/>
      </w:tblGrid>
      <w:tr w:rsidR="00165786" w:rsidRPr="003436CD" w14:paraId="19711F74" w14:textId="77777777" w:rsidTr="3EE66003">
        <w:trPr>
          <w:trHeight w:val="726"/>
        </w:trPr>
        <w:tc>
          <w:tcPr>
            <w:tcW w:w="9784" w:type="dxa"/>
            <w:gridSpan w:val="3"/>
            <w:shd w:val="clear" w:color="auto" w:fill="FBB192" w:themeFill="accent1" w:themeFillTint="66"/>
            <w:vAlign w:val="center"/>
          </w:tcPr>
          <w:p w14:paraId="36F282C3" w14:textId="093918D4" w:rsidR="0F31DD51" w:rsidRPr="003436CD" w:rsidRDefault="0F31DD51"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lastRenderedPageBreak/>
              <w:t xml:space="preserve">Meeting </w:t>
            </w:r>
            <w:r w:rsidR="62A6F4AE" w:rsidRPr="003436CD">
              <w:rPr>
                <w:rFonts w:ascii="Times New Roman" w:hAnsi="Times New Roman" w:cs="Times New Roman"/>
                <w:sz w:val="24"/>
                <w:szCs w:val="24"/>
                <w:lang w:val="en-US"/>
              </w:rPr>
              <w:t>9</w:t>
            </w:r>
            <w:r w:rsidRPr="003436CD">
              <w:rPr>
                <w:rFonts w:ascii="Times New Roman" w:hAnsi="Times New Roman" w:cs="Times New Roman"/>
                <w:sz w:val="24"/>
                <w:szCs w:val="24"/>
                <w:lang w:val="en-US"/>
              </w:rPr>
              <w:t xml:space="preserve">: Meeting with </w:t>
            </w:r>
            <w:r w:rsidR="7E62448C" w:rsidRPr="003436CD">
              <w:rPr>
                <w:rFonts w:ascii="Times New Roman" w:hAnsi="Times New Roman" w:cs="Times New Roman"/>
                <w:sz w:val="24"/>
                <w:szCs w:val="24"/>
                <w:lang w:val="en-US"/>
              </w:rPr>
              <w:t>Technical Advisor</w:t>
            </w:r>
          </w:p>
          <w:p w14:paraId="49DCF1D8" w14:textId="73808C67" w:rsidR="0F31DD51" w:rsidRPr="003436CD" w:rsidRDefault="0F31DD51" w:rsidP="00BC7048">
            <w:pPr>
              <w:spacing w:line="240" w:lineRule="auto"/>
              <w:ind w:left="-567" w:right="-426"/>
              <w:jc w:val="center"/>
              <w:rPr>
                <w:rFonts w:ascii="Times New Roman" w:hAnsi="Times New Roman" w:cs="Times New Roman"/>
                <w:sz w:val="24"/>
                <w:szCs w:val="24"/>
                <w:lang w:val="en-US"/>
              </w:rPr>
            </w:pPr>
          </w:p>
        </w:tc>
      </w:tr>
      <w:tr w:rsidR="00437F2B" w:rsidRPr="003436CD" w14:paraId="24E1178D" w14:textId="77777777" w:rsidTr="3EE66003">
        <w:trPr>
          <w:trHeight w:val="444"/>
        </w:trPr>
        <w:tc>
          <w:tcPr>
            <w:tcW w:w="2411" w:type="dxa"/>
          </w:tcPr>
          <w:p w14:paraId="1789E6AD" w14:textId="11B7C4AD"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Date: </w:t>
            </w:r>
            <w:r w:rsidR="004D3236" w:rsidRPr="003436CD">
              <w:rPr>
                <w:rFonts w:ascii="Times New Roman" w:hAnsi="Times New Roman" w:cs="Times New Roman"/>
                <w:lang w:val="en-US"/>
              </w:rPr>
              <w:t>06</w:t>
            </w:r>
            <w:r w:rsidR="00DB27F7" w:rsidRPr="003436CD">
              <w:rPr>
                <w:rFonts w:ascii="Times New Roman" w:hAnsi="Times New Roman" w:cs="Times New Roman"/>
                <w:lang w:val="en-US"/>
              </w:rPr>
              <w:t>/0</w:t>
            </w:r>
            <w:r w:rsidR="004D3236" w:rsidRPr="003436CD">
              <w:rPr>
                <w:rFonts w:ascii="Times New Roman" w:hAnsi="Times New Roman" w:cs="Times New Roman"/>
                <w:lang w:val="en-US"/>
              </w:rPr>
              <w:t>8</w:t>
            </w:r>
            <w:r w:rsidR="00DB27F7" w:rsidRPr="003436CD">
              <w:rPr>
                <w:rFonts w:ascii="Times New Roman" w:hAnsi="Times New Roman" w:cs="Times New Roman"/>
                <w:lang w:val="en-US"/>
              </w:rPr>
              <w:t>/2024</w:t>
            </w:r>
          </w:p>
        </w:tc>
        <w:tc>
          <w:tcPr>
            <w:tcW w:w="3685" w:type="dxa"/>
          </w:tcPr>
          <w:p w14:paraId="413CFE62" w14:textId="65F560A0" w:rsidR="0F31DD51" w:rsidRPr="003436CD" w:rsidRDefault="0F31DD51" w:rsidP="00BC7048">
            <w:pPr>
              <w:spacing w:line="240" w:lineRule="auto"/>
              <w:rPr>
                <w:rFonts w:ascii="Times New Roman" w:hAnsi="Times New Roman" w:cs="Times New Roman"/>
                <w:lang w:val="en-US"/>
              </w:rPr>
            </w:pPr>
            <w:r w:rsidRPr="003436CD">
              <w:rPr>
                <w:rFonts w:ascii="Times New Roman" w:hAnsi="Times New Roman" w:cs="Times New Roman"/>
                <w:lang w:val="en-US"/>
              </w:rPr>
              <w:t xml:space="preserve">Time: </w:t>
            </w:r>
            <w:r w:rsidR="00C5417C" w:rsidRPr="003436CD">
              <w:rPr>
                <w:rFonts w:ascii="Times New Roman" w:hAnsi="Times New Roman" w:cs="Times New Roman"/>
                <w:szCs w:val="20"/>
                <w:lang w:val="en-US"/>
              </w:rPr>
              <w:t>15:00-16:00</w:t>
            </w:r>
          </w:p>
        </w:tc>
        <w:tc>
          <w:tcPr>
            <w:tcW w:w="3688" w:type="dxa"/>
          </w:tcPr>
          <w:p w14:paraId="21859FFA" w14:textId="77777777"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Location: MS Teams</w:t>
            </w:r>
          </w:p>
        </w:tc>
      </w:tr>
      <w:tr w:rsidR="00437F2B" w:rsidRPr="003436CD" w14:paraId="0FDE7985" w14:textId="77777777" w:rsidTr="3EE66003">
        <w:trPr>
          <w:trHeight w:val="1499"/>
        </w:trPr>
        <w:tc>
          <w:tcPr>
            <w:tcW w:w="2411" w:type="dxa"/>
          </w:tcPr>
          <w:p w14:paraId="71DAC3D5" w14:textId="77777777"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Participants:</w:t>
            </w:r>
          </w:p>
        </w:tc>
        <w:tc>
          <w:tcPr>
            <w:tcW w:w="3685" w:type="dxa"/>
          </w:tcPr>
          <w:p w14:paraId="142A447E" w14:textId="77777777" w:rsidR="0F31DD51" w:rsidRPr="003436CD" w:rsidRDefault="0F31DD51" w:rsidP="00BC7048">
            <w:pPr>
              <w:spacing w:line="240" w:lineRule="auto"/>
              <w:rPr>
                <w:rFonts w:ascii="Times New Roman" w:hAnsi="Times New Roman" w:cs="Times New Roman"/>
                <w:lang w:val="en-US"/>
              </w:rPr>
            </w:pPr>
            <w:r w:rsidRPr="003436CD">
              <w:rPr>
                <w:rFonts w:ascii="Times New Roman" w:hAnsi="Times New Roman" w:cs="Times New Roman"/>
                <w:lang w:val="en-US"/>
              </w:rPr>
              <w:t>Meeting Head:</w:t>
            </w:r>
          </w:p>
          <w:p w14:paraId="084EA86E" w14:textId="77777777" w:rsidR="0F31DD51" w:rsidRPr="003436CD" w:rsidRDefault="0F31DD51" w:rsidP="00BC7048">
            <w:pPr>
              <w:spacing w:line="240" w:lineRule="auto"/>
              <w:ind w:right="-426"/>
              <w:rPr>
                <w:rFonts w:ascii="Times New Roman" w:hAnsi="Times New Roman" w:cs="Times New Roman"/>
                <w:lang w:val="it-IT"/>
              </w:rPr>
            </w:pPr>
            <w:r w:rsidRPr="003436CD">
              <w:rPr>
                <w:rFonts w:ascii="Times New Roman" w:hAnsi="Times New Roman" w:cs="Times New Roman"/>
                <w:lang w:val="it-IT"/>
              </w:rPr>
              <w:t>Dr. Kamelia Reshadi</w:t>
            </w:r>
          </w:p>
          <w:p w14:paraId="17624EFB" w14:textId="21E6BC52" w:rsidR="0F31DD51" w:rsidRPr="003436CD" w:rsidRDefault="0F31DD51" w:rsidP="00BC7048">
            <w:pPr>
              <w:spacing w:line="240" w:lineRule="auto"/>
              <w:rPr>
                <w:rFonts w:ascii="Times New Roman" w:hAnsi="Times New Roman" w:cs="Times New Roman"/>
                <w:lang w:val="en-US"/>
              </w:rPr>
            </w:pPr>
          </w:p>
          <w:p w14:paraId="61C239E2" w14:textId="467BFDBB" w:rsidR="0F31DD51" w:rsidRPr="003436CD" w:rsidRDefault="0F31DD51" w:rsidP="00BC7048">
            <w:pPr>
              <w:spacing w:line="240" w:lineRule="auto"/>
              <w:ind w:right="-426"/>
              <w:rPr>
                <w:rFonts w:ascii="Times New Roman" w:hAnsi="Times New Roman" w:cs="Times New Roman"/>
                <w:lang w:val="it-IT"/>
              </w:rPr>
            </w:pPr>
          </w:p>
        </w:tc>
        <w:tc>
          <w:tcPr>
            <w:tcW w:w="3688" w:type="dxa"/>
          </w:tcPr>
          <w:p w14:paraId="1E6D20BB" w14:textId="3EF61EBB"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3D544293" w14:textId="77777777" w:rsidR="0F31DD51" w:rsidRPr="003436CD" w:rsidRDefault="0F31DD51" w:rsidP="00BC7048">
            <w:pPr>
              <w:pStyle w:val="BodyText"/>
              <w:jc w:val="both"/>
              <w:rPr>
                <w:rFonts w:ascii="Times New Roman" w:hAnsi="Times New Roman"/>
                <w:sz w:val="20"/>
                <w:lang w:val="en-US"/>
              </w:rPr>
            </w:pPr>
            <w:r w:rsidRPr="003436CD">
              <w:rPr>
                <w:rFonts w:ascii="Times New Roman" w:hAnsi="Times New Roman"/>
                <w:sz w:val="20"/>
                <w:lang w:val="en-US"/>
              </w:rPr>
              <w:t xml:space="preserve">Mr. </w:t>
            </w:r>
            <w:r w:rsidR="1C0DC651" w:rsidRPr="003436CD">
              <w:rPr>
                <w:rFonts w:ascii="Times New Roman" w:hAnsi="Times New Roman"/>
                <w:sz w:val="20"/>
                <w:lang w:val="en-US"/>
              </w:rPr>
              <w:t>Ashwith Anand Poojary</w:t>
            </w:r>
          </w:p>
          <w:p w14:paraId="02A77F2A" w14:textId="77777777" w:rsidR="0F31DD51" w:rsidRPr="003436CD" w:rsidRDefault="1C0DC651"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2D0DF7B6" w14:textId="77777777" w:rsidR="0F31DD51" w:rsidRPr="003436CD" w:rsidRDefault="1C0DC651"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3D498B72" w14:textId="77777777" w:rsidR="0F31DD51" w:rsidRPr="003436CD" w:rsidRDefault="1C0DC651"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560E7FAF" w14:textId="37649C02" w:rsidR="0F31DD51" w:rsidRPr="003436CD" w:rsidRDefault="1C0DC651" w:rsidP="00BC7048">
            <w:pPr>
              <w:pStyle w:val="BodyText"/>
              <w:jc w:val="both"/>
              <w:rPr>
                <w:rFonts w:ascii="Times New Roman" w:hAnsi="Times New Roman"/>
                <w:sz w:val="20"/>
                <w:lang w:val="en-US"/>
              </w:rPr>
            </w:pPr>
            <w:r w:rsidRPr="003436CD">
              <w:rPr>
                <w:rFonts w:ascii="Times New Roman" w:hAnsi="Times New Roman"/>
                <w:sz w:val="20"/>
                <w:lang w:val="en-US"/>
              </w:rPr>
              <w:t>Mr. Rakesh Hadne Sreenath</w:t>
            </w:r>
          </w:p>
        </w:tc>
      </w:tr>
      <w:tr w:rsidR="00437F2B" w:rsidRPr="003436CD" w14:paraId="574C75D5" w14:textId="77777777" w:rsidTr="3EE66003">
        <w:trPr>
          <w:trHeight w:val="444"/>
        </w:trPr>
        <w:tc>
          <w:tcPr>
            <w:tcW w:w="2411" w:type="dxa"/>
          </w:tcPr>
          <w:p w14:paraId="73DB6617" w14:textId="77777777"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Agenda:</w:t>
            </w:r>
          </w:p>
          <w:p w14:paraId="69D1E6B2" w14:textId="77777777" w:rsidR="0F31DD51" w:rsidRPr="003436CD" w:rsidRDefault="0F31DD51" w:rsidP="00BC7048">
            <w:pPr>
              <w:spacing w:line="240" w:lineRule="auto"/>
              <w:ind w:right="-426"/>
              <w:rPr>
                <w:rFonts w:ascii="Times New Roman" w:hAnsi="Times New Roman" w:cs="Times New Roman"/>
                <w:lang w:val="en-US"/>
              </w:rPr>
            </w:pPr>
          </w:p>
        </w:tc>
        <w:tc>
          <w:tcPr>
            <w:tcW w:w="7373" w:type="dxa"/>
            <w:gridSpan w:val="2"/>
          </w:tcPr>
          <w:p w14:paraId="603932A4" w14:textId="444F4914" w:rsidR="3FEABABD" w:rsidRPr="003436CD" w:rsidRDefault="3FEABABD" w:rsidP="00BC7048">
            <w:pPr>
              <w:spacing w:line="240" w:lineRule="auto"/>
              <w:ind w:right="180"/>
              <w:rPr>
                <w:rFonts w:ascii="Times New Roman" w:hAnsi="Times New Roman" w:cs="Times New Roman"/>
                <w:lang w:val="en-US"/>
              </w:rPr>
            </w:pPr>
          </w:p>
        </w:tc>
      </w:tr>
      <w:tr w:rsidR="00437F2B" w:rsidRPr="003436CD" w14:paraId="76B31E45" w14:textId="77777777" w:rsidTr="3EE66003">
        <w:trPr>
          <w:trHeight w:val="417"/>
        </w:trPr>
        <w:tc>
          <w:tcPr>
            <w:tcW w:w="2411" w:type="dxa"/>
          </w:tcPr>
          <w:p w14:paraId="35D70987" w14:textId="77777777"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Discussions:</w:t>
            </w:r>
          </w:p>
        </w:tc>
        <w:tc>
          <w:tcPr>
            <w:tcW w:w="7373" w:type="dxa"/>
            <w:gridSpan w:val="2"/>
          </w:tcPr>
          <w:p w14:paraId="7E38418E" w14:textId="7B5A93AF" w:rsidR="2AB63E0E" w:rsidRPr="003436CD" w:rsidRDefault="2AB63E0E" w:rsidP="00BC7048">
            <w:pPr>
              <w:spacing w:line="240" w:lineRule="auto"/>
              <w:ind w:right="180"/>
              <w:rPr>
                <w:rFonts w:ascii="Times New Roman" w:hAnsi="Times New Roman" w:cs="Times New Roman"/>
                <w:szCs w:val="20"/>
                <w:lang w:val="en-US"/>
              </w:rPr>
            </w:pPr>
          </w:p>
        </w:tc>
      </w:tr>
      <w:tr w:rsidR="00437F2B" w:rsidRPr="003436CD" w14:paraId="32C468FE" w14:textId="77777777" w:rsidTr="3EE66003">
        <w:trPr>
          <w:trHeight w:val="417"/>
        </w:trPr>
        <w:tc>
          <w:tcPr>
            <w:tcW w:w="2411" w:type="dxa"/>
          </w:tcPr>
          <w:p w14:paraId="58882430" w14:textId="77777777"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093921C7" w14:textId="11A0CA9D" w:rsidR="664D3E1E" w:rsidRPr="003436CD" w:rsidRDefault="664D3E1E" w:rsidP="00BC7048">
            <w:pPr>
              <w:spacing w:line="240" w:lineRule="auto"/>
              <w:ind w:left="33" w:right="180"/>
              <w:rPr>
                <w:rFonts w:ascii="Times New Roman" w:hAnsi="Times New Roman" w:cs="Times New Roman"/>
                <w:lang w:val="en-US"/>
              </w:rPr>
            </w:pPr>
          </w:p>
        </w:tc>
      </w:tr>
    </w:tbl>
    <w:p w14:paraId="338B64E5" w14:textId="77777777" w:rsidR="001505A5" w:rsidRPr="003436CD" w:rsidRDefault="001505A5" w:rsidP="001B3865">
      <w:pPr>
        <w:spacing w:after="160" w:line="240" w:lineRule="auto"/>
        <w:ind w:right="-426"/>
        <w:rPr>
          <w:rFonts w:ascii="Times New Roman" w:hAnsi="Times New Roman" w:cs="Times New Roman"/>
        </w:rPr>
      </w:pPr>
    </w:p>
    <w:tbl>
      <w:tblPr>
        <w:tblStyle w:val="TableGrid"/>
        <w:tblW w:w="0" w:type="auto"/>
        <w:tblInd w:w="-289" w:type="dxa"/>
        <w:tblLook w:val="04A0" w:firstRow="1" w:lastRow="0" w:firstColumn="1" w:lastColumn="0" w:noHBand="0" w:noVBand="1"/>
      </w:tblPr>
      <w:tblGrid>
        <w:gridCol w:w="2333"/>
        <w:gridCol w:w="3502"/>
        <w:gridCol w:w="3516"/>
      </w:tblGrid>
      <w:tr w:rsidR="001D7DB5" w:rsidRPr="003436CD" w14:paraId="15C7A034" w14:textId="77777777" w:rsidTr="3EE66003">
        <w:trPr>
          <w:trHeight w:val="726"/>
        </w:trPr>
        <w:tc>
          <w:tcPr>
            <w:tcW w:w="9784" w:type="dxa"/>
            <w:gridSpan w:val="3"/>
            <w:shd w:val="clear" w:color="auto" w:fill="FBB192" w:themeFill="accent1" w:themeFillTint="66"/>
            <w:vAlign w:val="center"/>
          </w:tcPr>
          <w:p w14:paraId="559B89A8" w14:textId="57B20913" w:rsidR="15C04723" w:rsidRPr="003436CD" w:rsidRDefault="15C04723"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w:t>
            </w:r>
            <w:r w:rsidR="7119E988" w:rsidRPr="003436CD">
              <w:rPr>
                <w:rFonts w:ascii="Times New Roman" w:hAnsi="Times New Roman" w:cs="Times New Roman"/>
                <w:sz w:val="24"/>
                <w:szCs w:val="24"/>
                <w:lang w:val="en-US"/>
              </w:rPr>
              <w:t>10</w:t>
            </w:r>
            <w:r w:rsidRPr="003436CD">
              <w:rPr>
                <w:rFonts w:ascii="Times New Roman" w:hAnsi="Times New Roman" w:cs="Times New Roman"/>
                <w:sz w:val="24"/>
                <w:szCs w:val="24"/>
                <w:lang w:val="en-US"/>
              </w:rPr>
              <w:t>: Meeting with Technical Advisor</w:t>
            </w:r>
          </w:p>
          <w:p w14:paraId="3F5D1F87" w14:textId="73808C67" w:rsidR="15C04723" w:rsidRPr="003436CD" w:rsidRDefault="15C04723" w:rsidP="00BC7048">
            <w:pPr>
              <w:spacing w:line="240" w:lineRule="auto"/>
              <w:ind w:left="-567" w:right="-426"/>
              <w:jc w:val="center"/>
              <w:rPr>
                <w:rFonts w:ascii="Times New Roman" w:hAnsi="Times New Roman" w:cs="Times New Roman"/>
                <w:sz w:val="24"/>
                <w:szCs w:val="24"/>
                <w:lang w:val="en-US"/>
              </w:rPr>
            </w:pPr>
          </w:p>
        </w:tc>
      </w:tr>
      <w:tr w:rsidR="00437F2B" w:rsidRPr="003436CD" w14:paraId="076D0A0B" w14:textId="77777777" w:rsidTr="3EE66003">
        <w:trPr>
          <w:trHeight w:val="444"/>
        </w:trPr>
        <w:tc>
          <w:tcPr>
            <w:tcW w:w="2411" w:type="dxa"/>
          </w:tcPr>
          <w:p w14:paraId="1531CE0F" w14:textId="31C875D1"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Date: </w:t>
            </w:r>
            <w:r w:rsidR="007B2C26" w:rsidRPr="003436CD">
              <w:rPr>
                <w:rFonts w:ascii="Times New Roman" w:hAnsi="Times New Roman" w:cs="Times New Roman"/>
                <w:lang w:val="en-US"/>
              </w:rPr>
              <w:t>20</w:t>
            </w:r>
            <w:r w:rsidR="00DB27F7" w:rsidRPr="003436CD">
              <w:rPr>
                <w:rFonts w:ascii="Times New Roman" w:hAnsi="Times New Roman" w:cs="Times New Roman"/>
                <w:lang w:val="en-US"/>
              </w:rPr>
              <w:t>/0</w:t>
            </w:r>
            <w:r w:rsidR="007B2C26" w:rsidRPr="003436CD">
              <w:rPr>
                <w:rFonts w:ascii="Times New Roman" w:hAnsi="Times New Roman" w:cs="Times New Roman"/>
                <w:lang w:val="en-US"/>
              </w:rPr>
              <w:t>8</w:t>
            </w:r>
            <w:r w:rsidR="00DB27F7" w:rsidRPr="003436CD">
              <w:rPr>
                <w:rFonts w:ascii="Times New Roman" w:hAnsi="Times New Roman" w:cs="Times New Roman"/>
                <w:lang w:val="en-US"/>
              </w:rPr>
              <w:t>/2024</w:t>
            </w:r>
          </w:p>
        </w:tc>
        <w:tc>
          <w:tcPr>
            <w:tcW w:w="3685" w:type="dxa"/>
          </w:tcPr>
          <w:p w14:paraId="40EA57E6" w14:textId="2C86F172" w:rsidR="15C04723" w:rsidRPr="003436CD" w:rsidRDefault="15C04723" w:rsidP="00BC7048">
            <w:pPr>
              <w:spacing w:line="240" w:lineRule="auto"/>
              <w:rPr>
                <w:rFonts w:ascii="Times New Roman" w:hAnsi="Times New Roman" w:cs="Times New Roman"/>
                <w:lang w:val="en-US"/>
              </w:rPr>
            </w:pPr>
            <w:r w:rsidRPr="003436CD">
              <w:rPr>
                <w:rFonts w:ascii="Times New Roman" w:hAnsi="Times New Roman" w:cs="Times New Roman"/>
                <w:lang w:val="en-US"/>
              </w:rPr>
              <w:t xml:space="preserve">Time: </w:t>
            </w:r>
            <w:r w:rsidR="00C5417C" w:rsidRPr="003436CD">
              <w:rPr>
                <w:rFonts w:ascii="Times New Roman" w:hAnsi="Times New Roman" w:cs="Times New Roman"/>
                <w:szCs w:val="20"/>
                <w:lang w:val="en-US"/>
              </w:rPr>
              <w:t>15:00-16:00</w:t>
            </w:r>
          </w:p>
        </w:tc>
        <w:tc>
          <w:tcPr>
            <w:tcW w:w="3688" w:type="dxa"/>
          </w:tcPr>
          <w:p w14:paraId="5BBEFC42"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Location: MS Teams</w:t>
            </w:r>
          </w:p>
        </w:tc>
      </w:tr>
      <w:tr w:rsidR="00437F2B" w:rsidRPr="003436CD" w14:paraId="4FD18B10" w14:textId="77777777" w:rsidTr="3EE66003">
        <w:trPr>
          <w:trHeight w:val="1499"/>
        </w:trPr>
        <w:tc>
          <w:tcPr>
            <w:tcW w:w="2411" w:type="dxa"/>
          </w:tcPr>
          <w:p w14:paraId="4DAC82BE"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Participants:</w:t>
            </w:r>
          </w:p>
        </w:tc>
        <w:tc>
          <w:tcPr>
            <w:tcW w:w="3685" w:type="dxa"/>
          </w:tcPr>
          <w:p w14:paraId="6F6972D0" w14:textId="77777777" w:rsidR="15C04723" w:rsidRPr="003436CD" w:rsidRDefault="15C04723" w:rsidP="00BC7048">
            <w:pPr>
              <w:spacing w:line="240" w:lineRule="auto"/>
              <w:rPr>
                <w:rFonts w:ascii="Times New Roman" w:hAnsi="Times New Roman" w:cs="Times New Roman"/>
                <w:lang w:val="en-US"/>
              </w:rPr>
            </w:pPr>
            <w:r w:rsidRPr="003436CD">
              <w:rPr>
                <w:rFonts w:ascii="Times New Roman" w:hAnsi="Times New Roman" w:cs="Times New Roman"/>
                <w:lang w:val="en-US"/>
              </w:rPr>
              <w:t>Meeting Head:</w:t>
            </w:r>
          </w:p>
          <w:p w14:paraId="61B01BD4" w14:textId="77777777" w:rsidR="15C04723" w:rsidRPr="003436CD" w:rsidRDefault="15C04723" w:rsidP="00BC7048">
            <w:pPr>
              <w:spacing w:line="240" w:lineRule="auto"/>
              <w:ind w:right="-426"/>
              <w:rPr>
                <w:rFonts w:ascii="Times New Roman" w:hAnsi="Times New Roman" w:cs="Times New Roman"/>
                <w:lang w:val="it-IT"/>
              </w:rPr>
            </w:pPr>
            <w:r w:rsidRPr="003436CD">
              <w:rPr>
                <w:rFonts w:ascii="Times New Roman" w:hAnsi="Times New Roman" w:cs="Times New Roman"/>
                <w:lang w:val="it-IT"/>
              </w:rPr>
              <w:t>Dr. Kamelia Reshadi</w:t>
            </w:r>
          </w:p>
          <w:p w14:paraId="08075C8C" w14:textId="21E6BC52" w:rsidR="15C04723" w:rsidRPr="003436CD" w:rsidRDefault="15C04723" w:rsidP="00BC7048">
            <w:pPr>
              <w:spacing w:line="240" w:lineRule="auto"/>
              <w:rPr>
                <w:rFonts w:ascii="Times New Roman" w:hAnsi="Times New Roman" w:cs="Times New Roman"/>
                <w:lang w:val="en-US"/>
              </w:rPr>
            </w:pPr>
          </w:p>
          <w:p w14:paraId="7B7CC35C" w14:textId="467BFDBB" w:rsidR="15C04723" w:rsidRPr="003436CD" w:rsidRDefault="15C04723" w:rsidP="00BC7048">
            <w:pPr>
              <w:spacing w:line="240" w:lineRule="auto"/>
              <w:ind w:right="-426"/>
              <w:rPr>
                <w:rFonts w:ascii="Times New Roman" w:hAnsi="Times New Roman" w:cs="Times New Roman"/>
                <w:lang w:val="it-IT"/>
              </w:rPr>
            </w:pPr>
          </w:p>
        </w:tc>
        <w:tc>
          <w:tcPr>
            <w:tcW w:w="3688" w:type="dxa"/>
          </w:tcPr>
          <w:p w14:paraId="3F42076C" w14:textId="77777777" w:rsidR="001D7DB5"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63239738"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676D2924" w14:textId="77777777" w:rsidR="001D7DB5" w:rsidRPr="003436CD" w:rsidRDefault="001D7DB5"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61D03633"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0BBC207E" w14:textId="77777777" w:rsidR="001D7DB5" w:rsidRPr="003436CD" w:rsidRDefault="001D7DB5"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20475043" w14:textId="4B372CB5" w:rsidR="15C04723"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Mr. Rakesh Hadne Sreenath</w:t>
            </w:r>
          </w:p>
        </w:tc>
      </w:tr>
      <w:tr w:rsidR="00437F2B" w:rsidRPr="003436CD" w14:paraId="7214D2DB" w14:textId="77777777" w:rsidTr="3EE66003">
        <w:trPr>
          <w:trHeight w:val="444"/>
        </w:trPr>
        <w:tc>
          <w:tcPr>
            <w:tcW w:w="2411" w:type="dxa"/>
          </w:tcPr>
          <w:p w14:paraId="6D5A30EC"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Agenda:</w:t>
            </w:r>
          </w:p>
          <w:p w14:paraId="5C68869E" w14:textId="77777777" w:rsidR="15C04723" w:rsidRPr="003436CD" w:rsidRDefault="15C04723" w:rsidP="00BC7048">
            <w:pPr>
              <w:spacing w:line="240" w:lineRule="auto"/>
              <w:ind w:right="-426"/>
              <w:rPr>
                <w:rFonts w:ascii="Times New Roman" w:hAnsi="Times New Roman" w:cs="Times New Roman"/>
                <w:lang w:val="en-US"/>
              </w:rPr>
            </w:pPr>
          </w:p>
        </w:tc>
        <w:tc>
          <w:tcPr>
            <w:tcW w:w="7373" w:type="dxa"/>
            <w:gridSpan w:val="2"/>
          </w:tcPr>
          <w:p w14:paraId="71A382F4" w14:textId="58AF6A2F" w:rsidR="15C04723" w:rsidRPr="003436CD" w:rsidRDefault="15C04723" w:rsidP="00BC7048">
            <w:pPr>
              <w:spacing w:line="240" w:lineRule="auto"/>
              <w:ind w:right="180"/>
              <w:rPr>
                <w:rFonts w:ascii="Times New Roman" w:hAnsi="Times New Roman" w:cs="Times New Roman"/>
              </w:rPr>
            </w:pPr>
          </w:p>
        </w:tc>
      </w:tr>
      <w:tr w:rsidR="00437F2B" w:rsidRPr="003436CD" w14:paraId="22AE3E96" w14:textId="77777777" w:rsidTr="3EE66003">
        <w:trPr>
          <w:trHeight w:val="417"/>
        </w:trPr>
        <w:tc>
          <w:tcPr>
            <w:tcW w:w="2411" w:type="dxa"/>
          </w:tcPr>
          <w:p w14:paraId="66B0BF58"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Discussions:</w:t>
            </w:r>
          </w:p>
        </w:tc>
        <w:tc>
          <w:tcPr>
            <w:tcW w:w="7373" w:type="dxa"/>
            <w:gridSpan w:val="2"/>
          </w:tcPr>
          <w:p w14:paraId="01AA0303" w14:textId="7B99DC90" w:rsidR="79709F5F" w:rsidRPr="003436CD" w:rsidRDefault="79709F5F" w:rsidP="00BC7048">
            <w:pPr>
              <w:pStyle w:val="ListParagraph"/>
              <w:spacing w:line="240" w:lineRule="auto"/>
              <w:ind w:right="180"/>
              <w:rPr>
                <w:rFonts w:ascii="Times New Roman" w:hAnsi="Times New Roman" w:cs="Times New Roman"/>
                <w:lang w:val="en-US"/>
              </w:rPr>
            </w:pPr>
          </w:p>
        </w:tc>
      </w:tr>
      <w:tr w:rsidR="00437F2B" w:rsidRPr="003436CD" w14:paraId="1E917317" w14:textId="77777777" w:rsidTr="3EE66003">
        <w:trPr>
          <w:trHeight w:val="417"/>
        </w:trPr>
        <w:tc>
          <w:tcPr>
            <w:tcW w:w="2411" w:type="dxa"/>
          </w:tcPr>
          <w:p w14:paraId="2A82CE6D"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4219F2D7" w14:textId="6F11F80E" w:rsidR="41A96D7B" w:rsidRPr="003436CD" w:rsidRDefault="41A96D7B" w:rsidP="00BC7048">
            <w:pPr>
              <w:spacing w:line="240" w:lineRule="auto"/>
              <w:ind w:left="33" w:right="180"/>
              <w:rPr>
                <w:rFonts w:ascii="Times New Roman" w:hAnsi="Times New Roman" w:cs="Times New Roman"/>
                <w:lang w:val="en-US"/>
              </w:rPr>
            </w:pPr>
          </w:p>
        </w:tc>
      </w:tr>
    </w:tbl>
    <w:p w14:paraId="77A70F77" w14:textId="68ED7285" w:rsidR="15C04723" w:rsidRPr="003436CD" w:rsidRDefault="15C04723" w:rsidP="00BC7048">
      <w:pPr>
        <w:spacing w:after="160" w:line="240" w:lineRule="auto"/>
        <w:ind w:left="-567" w:right="-426"/>
        <w:rPr>
          <w:rFonts w:ascii="Times New Roman" w:hAnsi="Times New Roman" w:cs="Times New Roman"/>
        </w:rPr>
      </w:pPr>
    </w:p>
    <w:p w14:paraId="78E966CD" w14:textId="77777777" w:rsidR="001505A5" w:rsidRPr="003436CD" w:rsidRDefault="001505A5" w:rsidP="00BC7048">
      <w:pPr>
        <w:spacing w:after="160" w:line="240" w:lineRule="auto"/>
        <w:ind w:left="-567" w:right="-426"/>
        <w:rPr>
          <w:rFonts w:ascii="Times New Roman" w:hAnsi="Times New Roman" w:cs="Times New Roman"/>
        </w:rPr>
      </w:pPr>
    </w:p>
    <w:tbl>
      <w:tblPr>
        <w:tblStyle w:val="TableGrid"/>
        <w:tblW w:w="0" w:type="auto"/>
        <w:tblInd w:w="-289" w:type="dxa"/>
        <w:tblLook w:val="04A0" w:firstRow="1" w:lastRow="0" w:firstColumn="1" w:lastColumn="0" w:noHBand="0" w:noVBand="1"/>
      </w:tblPr>
      <w:tblGrid>
        <w:gridCol w:w="2334"/>
        <w:gridCol w:w="3501"/>
        <w:gridCol w:w="3516"/>
      </w:tblGrid>
      <w:tr w:rsidR="00FA385F" w:rsidRPr="003436CD" w14:paraId="46B83D14" w14:textId="77777777" w:rsidTr="3EE66003">
        <w:trPr>
          <w:trHeight w:val="726"/>
        </w:trPr>
        <w:tc>
          <w:tcPr>
            <w:tcW w:w="9784" w:type="dxa"/>
            <w:gridSpan w:val="3"/>
            <w:shd w:val="clear" w:color="auto" w:fill="FBB192" w:themeFill="accent1" w:themeFillTint="66"/>
            <w:vAlign w:val="center"/>
          </w:tcPr>
          <w:p w14:paraId="53A4785D" w14:textId="71BBDDAC" w:rsidR="15C04723" w:rsidRPr="003436CD" w:rsidRDefault="15C04723"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w:t>
            </w:r>
            <w:r w:rsidR="33D6C7CD" w:rsidRPr="003436CD">
              <w:rPr>
                <w:rFonts w:ascii="Times New Roman" w:hAnsi="Times New Roman" w:cs="Times New Roman"/>
                <w:sz w:val="24"/>
                <w:szCs w:val="24"/>
                <w:lang w:val="en-US"/>
              </w:rPr>
              <w:t>11</w:t>
            </w:r>
            <w:r w:rsidRPr="003436CD">
              <w:rPr>
                <w:rFonts w:ascii="Times New Roman" w:hAnsi="Times New Roman" w:cs="Times New Roman"/>
                <w:sz w:val="24"/>
                <w:szCs w:val="24"/>
                <w:lang w:val="en-US"/>
              </w:rPr>
              <w:t>: Meeting with Internal stakeholders</w:t>
            </w:r>
          </w:p>
          <w:p w14:paraId="7E5EF8C5" w14:textId="73808C67" w:rsidR="15C04723" w:rsidRPr="003436CD" w:rsidRDefault="15C04723" w:rsidP="00BC7048">
            <w:pPr>
              <w:spacing w:line="240" w:lineRule="auto"/>
              <w:ind w:left="-567" w:right="-426"/>
              <w:jc w:val="center"/>
              <w:rPr>
                <w:rFonts w:ascii="Times New Roman" w:hAnsi="Times New Roman" w:cs="Times New Roman"/>
                <w:sz w:val="24"/>
                <w:szCs w:val="24"/>
                <w:lang w:val="en-US"/>
              </w:rPr>
            </w:pPr>
          </w:p>
        </w:tc>
      </w:tr>
      <w:tr w:rsidR="00437F2B" w:rsidRPr="003436CD" w14:paraId="2BCCBD26" w14:textId="77777777" w:rsidTr="3EE66003">
        <w:trPr>
          <w:trHeight w:val="444"/>
        </w:trPr>
        <w:tc>
          <w:tcPr>
            <w:tcW w:w="2411" w:type="dxa"/>
          </w:tcPr>
          <w:p w14:paraId="6409013F" w14:textId="7393636B"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Date: </w:t>
            </w:r>
            <w:r w:rsidR="006044AA" w:rsidRPr="003436CD">
              <w:rPr>
                <w:rFonts w:ascii="Times New Roman" w:hAnsi="Times New Roman" w:cs="Times New Roman"/>
                <w:lang w:val="en-US"/>
              </w:rPr>
              <w:t>03</w:t>
            </w:r>
            <w:r w:rsidR="00DB27F7" w:rsidRPr="003436CD">
              <w:rPr>
                <w:rFonts w:ascii="Times New Roman" w:hAnsi="Times New Roman" w:cs="Times New Roman"/>
                <w:lang w:val="en-US"/>
              </w:rPr>
              <w:t>/0</w:t>
            </w:r>
            <w:r w:rsidR="006044AA" w:rsidRPr="003436CD">
              <w:rPr>
                <w:rFonts w:ascii="Times New Roman" w:hAnsi="Times New Roman" w:cs="Times New Roman"/>
                <w:lang w:val="en-US"/>
              </w:rPr>
              <w:t>9</w:t>
            </w:r>
            <w:r w:rsidR="00DB27F7" w:rsidRPr="003436CD">
              <w:rPr>
                <w:rFonts w:ascii="Times New Roman" w:hAnsi="Times New Roman" w:cs="Times New Roman"/>
                <w:lang w:val="en-US"/>
              </w:rPr>
              <w:t>/2024</w:t>
            </w:r>
          </w:p>
        </w:tc>
        <w:tc>
          <w:tcPr>
            <w:tcW w:w="3685" w:type="dxa"/>
          </w:tcPr>
          <w:p w14:paraId="64880A74" w14:textId="1BE1AFEB" w:rsidR="15C04723" w:rsidRPr="003436CD" w:rsidRDefault="15C04723" w:rsidP="00BC7048">
            <w:pPr>
              <w:spacing w:line="240" w:lineRule="auto"/>
              <w:rPr>
                <w:rFonts w:ascii="Times New Roman" w:hAnsi="Times New Roman" w:cs="Times New Roman"/>
                <w:lang w:val="en-US"/>
              </w:rPr>
            </w:pPr>
            <w:r w:rsidRPr="003436CD">
              <w:rPr>
                <w:rFonts w:ascii="Times New Roman" w:hAnsi="Times New Roman" w:cs="Times New Roman"/>
                <w:lang w:val="en-US"/>
              </w:rPr>
              <w:t xml:space="preserve">Time: </w:t>
            </w:r>
            <w:r w:rsidR="00C5417C" w:rsidRPr="003436CD">
              <w:rPr>
                <w:rFonts w:ascii="Times New Roman" w:hAnsi="Times New Roman" w:cs="Times New Roman"/>
                <w:szCs w:val="20"/>
                <w:lang w:val="en-US"/>
              </w:rPr>
              <w:t>15:00-16:00</w:t>
            </w:r>
          </w:p>
        </w:tc>
        <w:tc>
          <w:tcPr>
            <w:tcW w:w="3688" w:type="dxa"/>
          </w:tcPr>
          <w:p w14:paraId="7356971C" w14:textId="5FD70FAB"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Location: </w:t>
            </w:r>
            <w:r w:rsidR="7629A9BF" w:rsidRPr="003436CD">
              <w:rPr>
                <w:rFonts w:ascii="Times New Roman" w:hAnsi="Times New Roman" w:cs="Times New Roman"/>
                <w:lang w:val="en-US"/>
              </w:rPr>
              <w:t>MS Teams</w:t>
            </w:r>
          </w:p>
        </w:tc>
      </w:tr>
      <w:tr w:rsidR="00437F2B" w:rsidRPr="003436CD" w14:paraId="20724DD3" w14:textId="77777777" w:rsidTr="3EE66003">
        <w:trPr>
          <w:trHeight w:val="1499"/>
        </w:trPr>
        <w:tc>
          <w:tcPr>
            <w:tcW w:w="2411" w:type="dxa"/>
          </w:tcPr>
          <w:p w14:paraId="3249CE5A"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Participants:</w:t>
            </w:r>
          </w:p>
        </w:tc>
        <w:tc>
          <w:tcPr>
            <w:tcW w:w="3685" w:type="dxa"/>
          </w:tcPr>
          <w:p w14:paraId="682ECC6C" w14:textId="77777777" w:rsidR="15C04723" w:rsidRPr="003436CD" w:rsidRDefault="15C04723" w:rsidP="00BC7048">
            <w:pPr>
              <w:spacing w:line="240" w:lineRule="auto"/>
              <w:rPr>
                <w:rFonts w:ascii="Times New Roman" w:hAnsi="Times New Roman" w:cs="Times New Roman"/>
                <w:lang w:val="en-US"/>
              </w:rPr>
            </w:pPr>
            <w:r w:rsidRPr="003436CD">
              <w:rPr>
                <w:rFonts w:ascii="Times New Roman" w:hAnsi="Times New Roman" w:cs="Times New Roman"/>
                <w:lang w:val="en-US"/>
              </w:rPr>
              <w:t>Meeting Head:</w:t>
            </w:r>
          </w:p>
          <w:p w14:paraId="68B76CD6" w14:textId="49EC1D81" w:rsidR="15C04723" w:rsidRPr="003436CD" w:rsidRDefault="15C04723" w:rsidP="00BC7048">
            <w:pPr>
              <w:pStyle w:val="BodyText"/>
              <w:ind w:right="-426"/>
              <w:rPr>
                <w:rFonts w:ascii="Times New Roman" w:hAnsi="Times New Roman"/>
                <w:sz w:val="20"/>
                <w:lang w:val="fr-FR"/>
              </w:rPr>
            </w:pPr>
            <w:r w:rsidRPr="003436CD">
              <w:rPr>
                <w:rFonts w:ascii="Times New Roman" w:hAnsi="Times New Roman"/>
                <w:sz w:val="20"/>
                <w:lang w:val="fr-FR"/>
              </w:rPr>
              <w:t xml:space="preserve">Prof. Dr. Binh Vu </w:t>
            </w:r>
          </w:p>
          <w:p w14:paraId="4E4C39CF" w14:textId="467BFDBB" w:rsidR="15C04723" w:rsidRPr="003436CD" w:rsidRDefault="15C04723" w:rsidP="00BC7048">
            <w:pPr>
              <w:spacing w:line="240" w:lineRule="auto"/>
              <w:ind w:right="-426"/>
              <w:rPr>
                <w:rFonts w:ascii="Times New Roman" w:hAnsi="Times New Roman" w:cs="Times New Roman"/>
                <w:lang w:val="it-IT"/>
              </w:rPr>
            </w:pPr>
          </w:p>
        </w:tc>
        <w:tc>
          <w:tcPr>
            <w:tcW w:w="3688" w:type="dxa"/>
          </w:tcPr>
          <w:p w14:paraId="3CC19E2E" w14:textId="77777777" w:rsidR="001D7DB5"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6ADE21A0"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66BCEBF0" w14:textId="77777777" w:rsidR="001D7DB5" w:rsidRPr="003436CD" w:rsidRDefault="001D7DB5"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78B436EB"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34ABC251" w14:textId="77777777" w:rsidR="001D7DB5" w:rsidRPr="003436CD" w:rsidRDefault="001D7DB5"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3C7819B7" w14:textId="3C4A7B76" w:rsidR="15C04723"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Mr. Rakesh Hadne Sreenath</w:t>
            </w:r>
          </w:p>
        </w:tc>
      </w:tr>
      <w:tr w:rsidR="00437F2B" w:rsidRPr="003436CD" w14:paraId="5EA393E9" w14:textId="77777777" w:rsidTr="3EE66003">
        <w:trPr>
          <w:trHeight w:val="444"/>
        </w:trPr>
        <w:tc>
          <w:tcPr>
            <w:tcW w:w="2411" w:type="dxa"/>
          </w:tcPr>
          <w:p w14:paraId="5ABEACFF"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Agenda:</w:t>
            </w:r>
          </w:p>
          <w:p w14:paraId="21ADD37E" w14:textId="77777777" w:rsidR="15C04723" w:rsidRPr="003436CD" w:rsidRDefault="15C04723" w:rsidP="00BC7048">
            <w:pPr>
              <w:spacing w:line="240" w:lineRule="auto"/>
              <w:ind w:right="-426"/>
              <w:rPr>
                <w:rFonts w:ascii="Times New Roman" w:hAnsi="Times New Roman" w:cs="Times New Roman"/>
                <w:lang w:val="en-US"/>
              </w:rPr>
            </w:pPr>
          </w:p>
        </w:tc>
        <w:tc>
          <w:tcPr>
            <w:tcW w:w="7373" w:type="dxa"/>
            <w:gridSpan w:val="2"/>
          </w:tcPr>
          <w:p w14:paraId="36114D87" w14:textId="61AA249C" w:rsidR="15C04723" w:rsidRPr="003436CD" w:rsidRDefault="15C04723" w:rsidP="00BC7048">
            <w:pPr>
              <w:spacing w:line="240" w:lineRule="auto"/>
              <w:ind w:right="180"/>
              <w:rPr>
                <w:rFonts w:ascii="Times New Roman" w:hAnsi="Times New Roman" w:cs="Times New Roman"/>
                <w:lang w:val="en-US"/>
              </w:rPr>
            </w:pPr>
          </w:p>
        </w:tc>
      </w:tr>
      <w:tr w:rsidR="00437F2B" w:rsidRPr="003436CD" w14:paraId="64CA86F7" w14:textId="77777777" w:rsidTr="3EE66003">
        <w:trPr>
          <w:trHeight w:val="417"/>
        </w:trPr>
        <w:tc>
          <w:tcPr>
            <w:tcW w:w="2411" w:type="dxa"/>
          </w:tcPr>
          <w:p w14:paraId="4240B478"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Discussions:</w:t>
            </w:r>
          </w:p>
        </w:tc>
        <w:tc>
          <w:tcPr>
            <w:tcW w:w="7373" w:type="dxa"/>
            <w:gridSpan w:val="2"/>
          </w:tcPr>
          <w:p w14:paraId="7B7FB572" w14:textId="49D3E94E" w:rsidR="4A6B031C" w:rsidRPr="003436CD" w:rsidRDefault="4A6B031C" w:rsidP="00BC7048">
            <w:pPr>
              <w:pStyle w:val="ListParagraph"/>
              <w:spacing w:line="240" w:lineRule="auto"/>
              <w:rPr>
                <w:rFonts w:ascii="Times New Roman" w:eastAsia="Times New Roman" w:hAnsi="Times New Roman" w:cs="Times New Roman"/>
                <w:szCs w:val="20"/>
                <w:lang w:val="en-US"/>
              </w:rPr>
            </w:pPr>
          </w:p>
        </w:tc>
      </w:tr>
      <w:tr w:rsidR="00437F2B" w:rsidRPr="003436CD" w14:paraId="449E24E0" w14:textId="77777777" w:rsidTr="3EE66003">
        <w:trPr>
          <w:trHeight w:val="417"/>
        </w:trPr>
        <w:tc>
          <w:tcPr>
            <w:tcW w:w="2411" w:type="dxa"/>
          </w:tcPr>
          <w:p w14:paraId="238F3059"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493B106C" w14:textId="25764A23" w:rsidR="5AD45A96" w:rsidRPr="003436CD" w:rsidRDefault="5AD45A96" w:rsidP="00BC7048">
            <w:pPr>
              <w:spacing w:line="240" w:lineRule="auto"/>
              <w:ind w:left="33" w:right="180"/>
              <w:rPr>
                <w:rFonts w:ascii="Times New Roman" w:hAnsi="Times New Roman" w:cs="Times New Roman"/>
                <w:lang w:val="en-US"/>
              </w:rPr>
            </w:pPr>
          </w:p>
        </w:tc>
      </w:tr>
    </w:tbl>
    <w:p w14:paraId="483D9BBF" w14:textId="4A80BCEE" w:rsidR="15C04723" w:rsidRPr="003436CD" w:rsidRDefault="15C04723" w:rsidP="00BC7048">
      <w:pPr>
        <w:spacing w:after="160" w:line="240" w:lineRule="auto"/>
        <w:ind w:left="-567" w:right="-426"/>
        <w:rPr>
          <w:rFonts w:ascii="Times New Roman" w:hAnsi="Times New Roman" w:cs="Times New Roman"/>
        </w:rPr>
      </w:pPr>
    </w:p>
    <w:p w14:paraId="581EE578" w14:textId="435A699B" w:rsidR="3CB455E3" w:rsidRDefault="3CB455E3" w:rsidP="3CB455E3">
      <w:pPr>
        <w:spacing w:after="160" w:line="240" w:lineRule="auto"/>
        <w:ind w:left="-567" w:right="-426"/>
        <w:rPr>
          <w:rFonts w:ascii="Times New Roman" w:hAnsi="Times New Roman" w:cs="Times New Roman"/>
        </w:rPr>
      </w:pPr>
    </w:p>
    <w:tbl>
      <w:tblPr>
        <w:tblStyle w:val="TableGrid"/>
        <w:tblW w:w="0" w:type="auto"/>
        <w:tblInd w:w="-289" w:type="dxa"/>
        <w:tblLook w:val="04A0" w:firstRow="1" w:lastRow="0" w:firstColumn="1" w:lastColumn="0" w:noHBand="0" w:noVBand="1"/>
      </w:tblPr>
      <w:tblGrid>
        <w:gridCol w:w="2333"/>
        <w:gridCol w:w="3502"/>
        <w:gridCol w:w="3516"/>
      </w:tblGrid>
      <w:tr w:rsidR="00FA385F" w:rsidRPr="003436CD" w14:paraId="613E5BA6" w14:textId="77777777" w:rsidTr="3EE66003">
        <w:trPr>
          <w:trHeight w:val="726"/>
        </w:trPr>
        <w:tc>
          <w:tcPr>
            <w:tcW w:w="9784" w:type="dxa"/>
            <w:gridSpan w:val="3"/>
            <w:shd w:val="clear" w:color="auto" w:fill="FBB192" w:themeFill="accent1" w:themeFillTint="66"/>
            <w:vAlign w:val="center"/>
          </w:tcPr>
          <w:p w14:paraId="19425EB2" w14:textId="6C296B88" w:rsidR="15C04723" w:rsidRPr="003436CD" w:rsidRDefault="21325033"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lastRenderedPageBreak/>
              <w:t>Meeting 1</w:t>
            </w:r>
            <w:r w:rsidR="2C6302FE" w:rsidRPr="003436CD">
              <w:rPr>
                <w:rFonts w:ascii="Times New Roman" w:hAnsi="Times New Roman" w:cs="Times New Roman"/>
                <w:sz w:val="24"/>
                <w:szCs w:val="24"/>
                <w:lang w:val="en-US"/>
              </w:rPr>
              <w:t>2</w:t>
            </w:r>
            <w:r w:rsidRPr="003436CD">
              <w:rPr>
                <w:rFonts w:ascii="Times New Roman" w:hAnsi="Times New Roman" w:cs="Times New Roman"/>
                <w:sz w:val="24"/>
                <w:szCs w:val="24"/>
                <w:lang w:val="en-US"/>
              </w:rPr>
              <w:t>: Meeting with Technical Advisor</w:t>
            </w:r>
          </w:p>
          <w:p w14:paraId="62A7EAC2" w14:textId="73808C67" w:rsidR="15C04723" w:rsidRPr="003436CD" w:rsidRDefault="15C04723" w:rsidP="00BC7048">
            <w:pPr>
              <w:spacing w:line="240" w:lineRule="auto"/>
              <w:ind w:left="-567" w:right="-426"/>
              <w:jc w:val="center"/>
              <w:rPr>
                <w:rFonts w:ascii="Times New Roman" w:hAnsi="Times New Roman" w:cs="Times New Roman"/>
                <w:sz w:val="24"/>
                <w:szCs w:val="24"/>
                <w:lang w:val="en-US"/>
              </w:rPr>
            </w:pPr>
          </w:p>
        </w:tc>
      </w:tr>
      <w:tr w:rsidR="00437F2B" w:rsidRPr="003436CD" w14:paraId="4AA73F48" w14:textId="77777777" w:rsidTr="3EE66003">
        <w:trPr>
          <w:trHeight w:val="444"/>
        </w:trPr>
        <w:tc>
          <w:tcPr>
            <w:tcW w:w="2411" w:type="dxa"/>
          </w:tcPr>
          <w:p w14:paraId="3ABD60D1" w14:textId="0CD045F9"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Date: </w:t>
            </w:r>
            <w:r w:rsidR="00DB27F7" w:rsidRPr="003436CD">
              <w:rPr>
                <w:rFonts w:ascii="Times New Roman" w:hAnsi="Times New Roman" w:cs="Times New Roman"/>
                <w:lang w:val="en-US"/>
              </w:rPr>
              <w:t>1</w:t>
            </w:r>
            <w:r w:rsidR="00C72F59" w:rsidRPr="003436CD">
              <w:rPr>
                <w:rFonts w:ascii="Times New Roman" w:hAnsi="Times New Roman" w:cs="Times New Roman"/>
                <w:lang w:val="en-US"/>
              </w:rPr>
              <w:t>7</w:t>
            </w:r>
            <w:r w:rsidR="00DB27F7" w:rsidRPr="003436CD">
              <w:rPr>
                <w:rFonts w:ascii="Times New Roman" w:hAnsi="Times New Roman" w:cs="Times New Roman"/>
                <w:lang w:val="en-US"/>
              </w:rPr>
              <w:t>/0</w:t>
            </w:r>
            <w:r w:rsidR="00C72F59" w:rsidRPr="003436CD">
              <w:rPr>
                <w:rFonts w:ascii="Times New Roman" w:hAnsi="Times New Roman" w:cs="Times New Roman"/>
                <w:lang w:val="en-US"/>
              </w:rPr>
              <w:t>9</w:t>
            </w:r>
            <w:r w:rsidR="00DB27F7" w:rsidRPr="003436CD">
              <w:rPr>
                <w:rFonts w:ascii="Times New Roman" w:hAnsi="Times New Roman" w:cs="Times New Roman"/>
                <w:lang w:val="en-US"/>
              </w:rPr>
              <w:t>/2024</w:t>
            </w:r>
          </w:p>
        </w:tc>
        <w:tc>
          <w:tcPr>
            <w:tcW w:w="3685" w:type="dxa"/>
          </w:tcPr>
          <w:p w14:paraId="671C454C" w14:textId="475A0BF3" w:rsidR="15C04723" w:rsidRPr="003436CD" w:rsidRDefault="15C04723" w:rsidP="00BC7048">
            <w:pPr>
              <w:spacing w:line="240" w:lineRule="auto"/>
              <w:rPr>
                <w:rFonts w:ascii="Times New Roman" w:hAnsi="Times New Roman" w:cs="Times New Roman"/>
                <w:lang w:val="en-US"/>
              </w:rPr>
            </w:pPr>
            <w:r w:rsidRPr="003436CD">
              <w:rPr>
                <w:rFonts w:ascii="Times New Roman" w:hAnsi="Times New Roman" w:cs="Times New Roman"/>
                <w:lang w:val="en-US"/>
              </w:rPr>
              <w:t xml:space="preserve">Time: </w:t>
            </w:r>
            <w:r w:rsidR="00C5417C" w:rsidRPr="003436CD">
              <w:rPr>
                <w:rFonts w:ascii="Times New Roman" w:hAnsi="Times New Roman" w:cs="Times New Roman"/>
                <w:szCs w:val="20"/>
                <w:lang w:val="en-US"/>
              </w:rPr>
              <w:t>15:00-16:00</w:t>
            </w:r>
          </w:p>
        </w:tc>
        <w:tc>
          <w:tcPr>
            <w:tcW w:w="3688" w:type="dxa"/>
          </w:tcPr>
          <w:p w14:paraId="510FA10F"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Location: MS Teams</w:t>
            </w:r>
          </w:p>
        </w:tc>
      </w:tr>
      <w:tr w:rsidR="00437F2B" w:rsidRPr="003436CD" w14:paraId="54318A36" w14:textId="77777777" w:rsidTr="3EE66003">
        <w:trPr>
          <w:trHeight w:val="1499"/>
        </w:trPr>
        <w:tc>
          <w:tcPr>
            <w:tcW w:w="2411" w:type="dxa"/>
          </w:tcPr>
          <w:p w14:paraId="318A5E93"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Participants:</w:t>
            </w:r>
          </w:p>
        </w:tc>
        <w:tc>
          <w:tcPr>
            <w:tcW w:w="3685" w:type="dxa"/>
          </w:tcPr>
          <w:p w14:paraId="488E847F" w14:textId="77777777" w:rsidR="15C04723" w:rsidRPr="003436CD" w:rsidRDefault="15C04723" w:rsidP="00BC7048">
            <w:pPr>
              <w:spacing w:line="240" w:lineRule="auto"/>
              <w:rPr>
                <w:rFonts w:ascii="Times New Roman" w:hAnsi="Times New Roman" w:cs="Times New Roman"/>
                <w:lang w:val="en-US"/>
              </w:rPr>
            </w:pPr>
            <w:r w:rsidRPr="003436CD">
              <w:rPr>
                <w:rFonts w:ascii="Times New Roman" w:hAnsi="Times New Roman" w:cs="Times New Roman"/>
                <w:lang w:val="en-US"/>
              </w:rPr>
              <w:t>Meeting Head:</w:t>
            </w:r>
          </w:p>
          <w:p w14:paraId="789724F5" w14:textId="77777777" w:rsidR="15C04723" w:rsidRPr="003436CD" w:rsidRDefault="15C04723" w:rsidP="00BC7048">
            <w:pPr>
              <w:spacing w:line="240" w:lineRule="auto"/>
              <w:ind w:right="-426"/>
              <w:rPr>
                <w:rFonts w:ascii="Times New Roman" w:hAnsi="Times New Roman" w:cs="Times New Roman"/>
                <w:lang w:val="it-IT"/>
              </w:rPr>
            </w:pPr>
            <w:r w:rsidRPr="003436CD">
              <w:rPr>
                <w:rFonts w:ascii="Times New Roman" w:hAnsi="Times New Roman" w:cs="Times New Roman"/>
                <w:lang w:val="it-IT"/>
              </w:rPr>
              <w:t>Dr. Kamelia Reshadi</w:t>
            </w:r>
          </w:p>
          <w:p w14:paraId="51216FB4" w14:textId="21E6BC52" w:rsidR="15C04723" w:rsidRPr="003436CD" w:rsidRDefault="15C04723" w:rsidP="00BC7048">
            <w:pPr>
              <w:spacing w:line="240" w:lineRule="auto"/>
              <w:rPr>
                <w:rFonts w:ascii="Times New Roman" w:hAnsi="Times New Roman" w:cs="Times New Roman"/>
                <w:lang w:val="en-US"/>
              </w:rPr>
            </w:pPr>
          </w:p>
          <w:p w14:paraId="6794F7FF" w14:textId="467BFDBB" w:rsidR="15C04723" w:rsidRPr="003436CD" w:rsidRDefault="15C04723" w:rsidP="00BC7048">
            <w:pPr>
              <w:spacing w:line="240" w:lineRule="auto"/>
              <w:ind w:right="-426"/>
              <w:rPr>
                <w:rFonts w:ascii="Times New Roman" w:hAnsi="Times New Roman" w:cs="Times New Roman"/>
                <w:lang w:val="it-IT"/>
              </w:rPr>
            </w:pPr>
          </w:p>
        </w:tc>
        <w:tc>
          <w:tcPr>
            <w:tcW w:w="3688" w:type="dxa"/>
          </w:tcPr>
          <w:p w14:paraId="1C777E8F" w14:textId="77777777" w:rsidR="001D7DB5"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2F3F0699"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1FECDC79" w14:textId="77777777" w:rsidR="001D7DB5" w:rsidRPr="003436CD" w:rsidRDefault="001D7DB5"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5CD2CCF8"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1E0E3D15" w14:textId="77777777" w:rsidR="001D7DB5" w:rsidRPr="003436CD" w:rsidRDefault="001D7DB5"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3D7B107E" w14:textId="234A1331" w:rsidR="15C04723"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Mr. Rakesh Hadne Sreenath</w:t>
            </w:r>
          </w:p>
        </w:tc>
      </w:tr>
      <w:tr w:rsidR="00437F2B" w:rsidRPr="003436CD" w14:paraId="5309D35B" w14:textId="77777777" w:rsidTr="3EE66003">
        <w:trPr>
          <w:trHeight w:val="444"/>
        </w:trPr>
        <w:tc>
          <w:tcPr>
            <w:tcW w:w="2411" w:type="dxa"/>
          </w:tcPr>
          <w:p w14:paraId="38461B36"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Agenda:</w:t>
            </w:r>
          </w:p>
          <w:p w14:paraId="54A52368" w14:textId="77777777" w:rsidR="15C04723" w:rsidRPr="003436CD" w:rsidRDefault="15C04723" w:rsidP="00BC7048">
            <w:pPr>
              <w:spacing w:line="240" w:lineRule="auto"/>
              <w:ind w:right="-426"/>
              <w:rPr>
                <w:rFonts w:ascii="Times New Roman" w:hAnsi="Times New Roman" w:cs="Times New Roman"/>
                <w:lang w:val="en-US"/>
              </w:rPr>
            </w:pPr>
          </w:p>
        </w:tc>
        <w:tc>
          <w:tcPr>
            <w:tcW w:w="7373" w:type="dxa"/>
            <w:gridSpan w:val="2"/>
          </w:tcPr>
          <w:p w14:paraId="777A90E7" w14:textId="62C94E68" w:rsidR="15C04723" w:rsidRPr="003436CD" w:rsidRDefault="15C04723" w:rsidP="00BC7048">
            <w:pPr>
              <w:spacing w:line="240" w:lineRule="auto"/>
              <w:ind w:right="180"/>
              <w:rPr>
                <w:rFonts w:ascii="Times New Roman" w:hAnsi="Times New Roman" w:cs="Times New Roman"/>
              </w:rPr>
            </w:pPr>
          </w:p>
        </w:tc>
      </w:tr>
      <w:tr w:rsidR="00437F2B" w:rsidRPr="003436CD" w14:paraId="0479160F" w14:textId="77777777" w:rsidTr="3EE66003">
        <w:trPr>
          <w:trHeight w:val="417"/>
        </w:trPr>
        <w:tc>
          <w:tcPr>
            <w:tcW w:w="2411" w:type="dxa"/>
          </w:tcPr>
          <w:p w14:paraId="5BA1DD58"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Discussions:</w:t>
            </w:r>
          </w:p>
        </w:tc>
        <w:tc>
          <w:tcPr>
            <w:tcW w:w="7373" w:type="dxa"/>
            <w:gridSpan w:val="2"/>
          </w:tcPr>
          <w:p w14:paraId="507E2812" w14:textId="606A22E3" w:rsidR="15C04723" w:rsidRPr="003436CD" w:rsidRDefault="15C04723" w:rsidP="00BC7048">
            <w:pPr>
              <w:pStyle w:val="ListParagraph"/>
              <w:spacing w:line="240" w:lineRule="auto"/>
              <w:ind w:right="180"/>
              <w:rPr>
                <w:rFonts w:ascii="Times New Roman" w:hAnsi="Times New Roman" w:cs="Times New Roman"/>
                <w:szCs w:val="20"/>
                <w:lang w:val="en-US"/>
              </w:rPr>
            </w:pPr>
          </w:p>
        </w:tc>
      </w:tr>
      <w:tr w:rsidR="00437F2B" w:rsidRPr="003436CD" w14:paraId="050F82B9" w14:textId="77777777" w:rsidTr="3EE66003">
        <w:trPr>
          <w:trHeight w:val="417"/>
        </w:trPr>
        <w:tc>
          <w:tcPr>
            <w:tcW w:w="2411" w:type="dxa"/>
          </w:tcPr>
          <w:p w14:paraId="3DC7459F"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5D8F4B0A" w14:textId="6F6AC1A8" w:rsidR="15C04723" w:rsidRPr="003436CD" w:rsidRDefault="15C04723" w:rsidP="00BC7048">
            <w:pPr>
              <w:spacing w:line="240" w:lineRule="auto"/>
              <w:ind w:left="33" w:right="180"/>
              <w:rPr>
                <w:rFonts w:ascii="Times New Roman" w:hAnsi="Times New Roman" w:cs="Times New Roman"/>
                <w:lang w:val="en-US"/>
              </w:rPr>
            </w:pPr>
          </w:p>
        </w:tc>
      </w:tr>
    </w:tbl>
    <w:p w14:paraId="4D21D80C" w14:textId="77777777" w:rsidR="001505A5" w:rsidRPr="003436CD" w:rsidRDefault="001505A5" w:rsidP="001B3865">
      <w:pPr>
        <w:spacing w:after="160" w:line="240" w:lineRule="auto"/>
        <w:ind w:right="-426"/>
        <w:rPr>
          <w:rFonts w:ascii="Times New Roman" w:hAnsi="Times New Roman" w:cs="Times New Roman"/>
        </w:rPr>
      </w:pPr>
    </w:p>
    <w:tbl>
      <w:tblPr>
        <w:tblStyle w:val="TableGrid"/>
        <w:tblW w:w="0" w:type="auto"/>
        <w:tblInd w:w="-289" w:type="dxa"/>
        <w:tblLook w:val="04A0" w:firstRow="1" w:lastRow="0" w:firstColumn="1" w:lastColumn="0" w:noHBand="0" w:noVBand="1"/>
      </w:tblPr>
      <w:tblGrid>
        <w:gridCol w:w="2333"/>
        <w:gridCol w:w="3504"/>
        <w:gridCol w:w="3514"/>
      </w:tblGrid>
      <w:tr w:rsidR="001D7DB5" w:rsidRPr="003436CD" w14:paraId="548B26FA" w14:textId="77777777" w:rsidTr="3EE66003">
        <w:trPr>
          <w:trHeight w:val="726"/>
        </w:trPr>
        <w:tc>
          <w:tcPr>
            <w:tcW w:w="9784" w:type="dxa"/>
            <w:gridSpan w:val="3"/>
            <w:shd w:val="clear" w:color="auto" w:fill="FBB192" w:themeFill="accent1" w:themeFillTint="66"/>
            <w:vAlign w:val="center"/>
          </w:tcPr>
          <w:p w14:paraId="36B29618" w14:textId="024E1451" w:rsidR="06A30D99" w:rsidRPr="003436CD" w:rsidRDefault="73960E81"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Meeting 1</w:t>
            </w:r>
            <w:r w:rsidR="7771F230" w:rsidRPr="003436CD">
              <w:rPr>
                <w:rFonts w:ascii="Times New Roman" w:hAnsi="Times New Roman" w:cs="Times New Roman"/>
                <w:sz w:val="24"/>
                <w:szCs w:val="24"/>
                <w:lang w:val="en-US"/>
              </w:rPr>
              <w:t>3</w:t>
            </w:r>
            <w:r w:rsidRPr="003436CD">
              <w:rPr>
                <w:rFonts w:ascii="Times New Roman" w:hAnsi="Times New Roman" w:cs="Times New Roman"/>
                <w:sz w:val="24"/>
                <w:szCs w:val="24"/>
                <w:lang w:val="en-US"/>
              </w:rPr>
              <w:t>: Meeting with Internal stakeholders</w:t>
            </w:r>
          </w:p>
          <w:p w14:paraId="6B60C257" w14:textId="73808C67" w:rsidR="06A30D99" w:rsidRPr="003436CD" w:rsidRDefault="06A30D99" w:rsidP="00BC7048">
            <w:pPr>
              <w:spacing w:line="240" w:lineRule="auto"/>
              <w:ind w:left="-567" w:right="-426"/>
              <w:jc w:val="center"/>
              <w:rPr>
                <w:rFonts w:ascii="Times New Roman" w:hAnsi="Times New Roman" w:cs="Times New Roman"/>
                <w:sz w:val="24"/>
                <w:szCs w:val="24"/>
                <w:lang w:val="en-US"/>
              </w:rPr>
            </w:pPr>
          </w:p>
        </w:tc>
      </w:tr>
      <w:tr w:rsidR="00437F2B" w:rsidRPr="003436CD" w14:paraId="270C65BF" w14:textId="77777777" w:rsidTr="3EE66003">
        <w:trPr>
          <w:trHeight w:val="444"/>
        </w:trPr>
        <w:tc>
          <w:tcPr>
            <w:tcW w:w="2411" w:type="dxa"/>
          </w:tcPr>
          <w:p w14:paraId="7749D314" w14:textId="3DBCBF3D" w:rsidR="06A30D99" w:rsidRPr="003436CD" w:rsidRDefault="06A30D99"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Date: </w:t>
            </w:r>
            <w:r w:rsidR="00B42EC1" w:rsidRPr="003436CD">
              <w:rPr>
                <w:rFonts w:ascii="Times New Roman" w:hAnsi="Times New Roman" w:cs="Times New Roman"/>
                <w:lang w:val="en-US"/>
              </w:rPr>
              <w:t>01</w:t>
            </w:r>
            <w:r w:rsidR="00DB27F7" w:rsidRPr="003436CD">
              <w:rPr>
                <w:rFonts w:ascii="Times New Roman" w:hAnsi="Times New Roman" w:cs="Times New Roman"/>
                <w:lang w:val="en-US"/>
              </w:rPr>
              <w:t>/</w:t>
            </w:r>
            <w:r w:rsidR="00B42EC1" w:rsidRPr="003436CD">
              <w:rPr>
                <w:rFonts w:ascii="Times New Roman" w:hAnsi="Times New Roman" w:cs="Times New Roman"/>
                <w:lang w:val="en-US"/>
              </w:rPr>
              <w:t>10</w:t>
            </w:r>
            <w:r w:rsidR="00DB27F7" w:rsidRPr="003436CD">
              <w:rPr>
                <w:rFonts w:ascii="Times New Roman" w:hAnsi="Times New Roman" w:cs="Times New Roman"/>
                <w:lang w:val="en-US"/>
              </w:rPr>
              <w:t>/2024</w:t>
            </w:r>
          </w:p>
        </w:tc>
        <w:tc>
          <w:tcPr>
            <w:tcW w:w="3685" w:type="dxa"/>
          </w:tcPr>
          <w:p w14:paraId="0DFD23F8" w14:textId="6712A7F2" w:rsidR="06A30D99" w:rsidRPr="003436CD" w:rsidRDefault="06A30D99" w:rsidP="00BC7048">
            <w:pPr>
              <w:spacing w:line="240" w:lineRule="auto"/>
              <w:rPr>
                <w:rFonts w:ascii="Times New Roman" w:hAnsi="Times New Roman" w:cs="Times New Roman"/>
                <w:lang w:val="en-US"/>
              </w:rPr>
            </w:pPr>
            <w:r w:rsidRPr="003436CD">
              <w:rPr>
                <w:rFonts w:ascii="Times New Roman" w:hAnsi="Times New Roman" w:cs="Times New Roman"/>
                <w:lang w:val="en-US"/>
              </w:rPr>
              <w:t xml:space="preserve">Time: </w:t>
            </w:r>
            <w:r w:rsidR="00C5417C" w:rsidRPr="003436CD">
              <w:rPr>
                <w:rFonts w:ascii="Times New Roman" w:hAnsi="Times New Roman" w:cs="Times New Roman"/>
                <w:szCs w:val="20"/>
                <w:lang w:val="en-US"/>
              </w:rPr>
              <w:t>15:00-16:00</w:t>
            </w:r>
          </w:p>
        </w:tc>
        <w:tc>
          <w:tcPr>
            <w:tcW w:w="3688" w:type="dxa"/>
          </w:tcPr>
          <w:p w14:paraId="5DD61EC7" w14:textId="5FD70FAB" w:rsidR="06A30D99" w:rsidRPr="003436CD" w:rsidRDefault="06A30D99"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Location: MS Teams</w:t>
            </w:r>
          </w:p>
        </w:tc>
      </w:tr>
      <w:tr w:rsidR="00437F2B" w:rsidRPr="003436CD" w14:paraId="00E768A6" w14:textId="77777777" w:rsidTr="3EE66003">
        <w:trPr>
          <w:trHeight w:val="1499"/>
        </w:trPr>
        <w:tc>
          <w:tcPr>
            <w:tcW w:w="2411" w:type="dxa"/>
          </w:tcPr>
          <w:p w14:paraId="20B2CC70" w14:textId="77777777" w:rsidR="06A30D99" w:rsidRPr="003436CD" w:rsidRDefault="06A30D99"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Participants:</w:t>
            </w:r>
          </w:p>
        </w:tc>
        <w:tc>
          <w:tcPr>
            <w:tcW w:w="3685" w:type="dxa"/>
          </w:tcPr>
          <w:p w14:paraId="4D427ADC" w14:textId="77777777" w:rsidR="06A30D99" w:rsidRPr="003436CD" w:rsidRDefault="06A30D99" w:rsidP="00BC7048">
            <w:pPr>
              <w:spacing w:line="240" w:lineRule="auto"/>
              <w:rPr>
                <w:rFonts w:ascii="Times New Roman" w:hAnsi="Times New Roman" w:cs="Times New Roman"/>
                <w:sz w:val="22"/>
                <w:szCs w:val="22"/>
                <w:lang w:val="en-US"/>
              </w:rPr>
            </w:pPr>
            <w:r w:rsidRPr="003436CD">
              <w:rPr>
                <w:rFonts w:ascii="Times New Roman" w:hAnsi="Times New Roman" w:cs="Times New Roman"/>
                <w:sz w:val="22"/>
                <w:szCs w:val="22"/>
                <w:lang w:val="en-US"/>
              </w:rPr>
              <w:t>Meeting Head:</w:t>
            </w:r>
          </w:p>
          <w:p w14:paraId="0F02FBF2" w14:textId="49EC1D81" w:rsidR="06A30D99" w:rsidRPr="003436CD" w:rsidRDefault="06A30D99" w:rsidP="00BC7048">
            <w:pPr>
              <w:pStyle w:val="BodyText"/>
              <w:ind w:right="-426"/>
              <w:rPr>
                <w:rFonts w:ascii="Times New Roman" w:hAnsi="Times New Roman"/>
                <w:szCs w:val="22"/>
                <w:lang w:val="fr-FR"/>
              </w:rPr>
            </w:pPr>
            <w:r w:rsidRPr="003436CD">
              <w:rPr>
                <w:rFonts w:ascii="Times New Roman" w:hAnsi="Times New Roman"/>
                <w:szCs w:val="22"/>
                <w:lang w:val="fr-FR"/>
              </w:rPr>
              <w:t xml:space="preserve">Prof. Dr. Binh Vu </w:t>
            </w:r>
          </w:p>
          <w:p w14:paraId="5C4C266E" w14:textId="54A7542D" w:rsidR="512CC050" w:rsidRPr="003436CD" w:rsidRDefault="512CC050" w:rsidP="00BC7048">
            <w:pPr>
              <w:pStyle w:val="BodyText"/>
              <w:ind w:right="-426"/>
              <w:rPr>
                <w:rFonts w:ascii="Times New Roman" w:hAnsi="Times New Roman"/>
                <w:szCs w:val="22"/>
                <w:lang w:val="it-IT"/>
              </w:rPr>
            </w:pPr>
            <w:r w:rsidRPr="003436CD">
              <w:rPr>
                <w:rFonts w:ascii="Times New Roman" w:hAnsi="Times New Roman"/>
                <w:szCs w:val="22"/>
                <w:lang w:val="it-IT"/>
              </w:rPr>
              <w:t>Dr. Kamelia Reshadi</w:t>
            </w:r>
          </w:p>
          <w:p w14:paraId="499AE2C7" w14:textId="467BFDBB" w:rsidR="06A30D99" w:rsidRPr="003436CD" w:rsidRDefault="06A30D99" w:rsidP="00BC7048">
            <w:pPr>
              <w:spacing w:line="240" w:lineRule="auto"/>
              <w:ind w:right="-426"/>
              <w:rPr>
                <w:rFonts w:ascii="Times New Roman" w:hAnsi="Times New Roman" w:cs="Times New Roman"/>
                <w:lang w:val="it-IT"/>
              </w:rPr>
            </w:pPr>
          </w:p>
        </w:tc>
        <w:tc>
          <w:tcPr>
            <w:tcW w:w="3688" w:type="dxa"/>
          </w:tcPr>
          <w:p w14:paraId="6C20F976" w14:textId="77777777" w:rsidR="001D7DB5"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480F232C"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07C519D7" w14:textId="77777777" w:rsidR="001D7DB5" w:rsidRPr="003436CD" w:rsidRDefault="001D7DB5"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2F7D1231"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6C2FA768" w14:textId="77777777" w:rsidR="001D7DB5" w:rsidRPr="003436CD" w:rsidRDefault="001D7DB5"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69FD2DAC" w14:textId="7B36372A" w:rsidR="06A30D99"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Mr. Rakesh Hadne Sreenath</w:t>
            </w:r>
          </w:p>
        </w:tc>
      </w:tr>
      <w:tr w:rsidR="00437F2B" w:rsidRPr="003436CD" w14:paraId="098513FA" w14:textId="77777777" w:rsidTr="3EE66003">
        <w:trPr>
          <w:trHeight w:val="444"/>
        </w:trPr>
        <w:tc>
          <w:tcPr>
            <w:tcW w:w="2411" w:type="dxa"/>
          </w:tcPr>
          <w:p w14:paraId="25ED94A2" w14:textId="77777777" w:rsidR="06A30D99" w:rsidRPr="003436CD" w:rsidRDefault="06A30D99"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Agenda:</w:t>
            </w:r>
          </w:p>
          <w:p w14:paraId="0250845B" w14:textId="77777777" w:rsidR="06A30D99" w:rsidRPr="003436CD" w:rsidRDefault="06A30D99" w:rsidP="00BC7048">
            <w:pPr>
              <w:spacing w:line="240" w:lineRule="auto"/>
              <w:ind w:right="-426"/>
              <w:rPr>
                <w:rFonts w:ascii="Times New Roman" w:hAnsi="Times New Roman" w:cs="Times New Roman"/>
                <w:lang w:val="en-US"/>
              </w:rPr>
            </w:pPr>
          </w:p>
        </w:tc>
        <w:tc>
          <w:tcPr>
            <w:tcW w:w="7373" w:type="dxa"/>
            <w:gridSpan w:val="2"/>
          </w:tcPr>
          <w:p w14:paraId="532D302A" w14:textId="3874516A" w:rsidR="06A30D99" w:rsidRPr="003436CD" w:rsidRDefault="06A30D99" w:rsidP="00BC7048">
            <w:pPr>
              <w:spacing w:line="240" w:lineRule="auto"/>
              <w:ind w:right="180"/>
              <w:rPr>
                <w:rFonts w:ascii="Times New Roman" w:hAnsi="Times New Roman" w:cs="Times New Roman"/>
                <w:lang w:val="en-US"/>
              </w:rPr>
            </w:pPr>
          </w:p>
        </w:tc>
      </w:tr>
      <w:tr w:rsidR="00437F2B" w:rsidRPr="003436CD" w14:paraId="7A4A2D0D" w14:textId="77777777" w:rsidTr="3EE66003">
        <w:trPr>
          <w:trHeight w:val="417"/>
        </w:trPr>
        <w:tc>
          <w:tcPr>
            <w:tcW w:w="2411" w:type="dxa"/>
          </w:tcPr>
          <w:p w14:paraId="6B136C01" w14:textId="77777777" w:rsidR="06A30D99" w:rsidRPr="003436CD" w:rsidRDefault="06A30D99"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Discussions:</w:t>
            </w:r>
          </w:p>
        </w:tc>
        <w:tc>
          <w:tcPr>
            <w:tcW w:w="7373" w:type="dxa"/>
            <w:gridSpan w:val="2"/>
          </w:tcPr>
          <w:p w14:paraId="217F2B80" w14:textId="31A2BE3B" w:rsidR="1017F001" w:rsidRPr="003436CD" w:rsidRDefault="1017F001" w:rsidP="00BC7048">
            <w:pPr>
              <w:pStyle w:val="ListParagraph"/>
              <w:spacing w:line="240" w:lineRule="auto"/>
              <w:rPr>
                <w:rFonts w:ascii="Times New Roman" w:eastAsia="Times New Roman" w:hAnsi="Times New Roman" w:cs="Times New Roman"/>
                <w:szCs w:val="20"/>
                <w:lang w:val="en-US"/>
              </w:rPr>
            </w:pPr>
          </w:p>
        </w:tc>
      </w:tr>
      <w:tr w:rsidR="00437F2B" w:rsidRPr="003436CD" w14:paraId="74949528" w14:textId="77777777" w:rsidTr="3EE66003">
        <w:trPr>
          <w:trHeight w:val="417"/>
        </w:trPr>
        <w:tc>
          <w:tcPr>
            <w:tcW w:w="2411" w:type="dxa"/>
          </w:tcPr>
          <w:p w14:paraId="0D535AD0" w14:textId="77777777" w:rsidR="06A30D99" w:rsidRPr="003436CD" w:rsidRDefault="06A30D99"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77D9C119" w14:textId="1D766D80" w:rsidR="06A30D99" w:rsidRPr="003436CD" w:rsidRDefault="06A30D99" w:rsidP="00BC7048">
            <w:pPr>
              <w:spacing w:line="240" w:lineRule="auto"/>
              <w:ind w:left="33" w:right="180"/>
              <w:rPr>
                <w:rFonts w:ascii="Times New Roman" w:hAnsi="Times New Roman" w:cs="Times New Roman"/>
                <w:lang w:val="en-US"/>
              </w:rPr>
            </w:pPr>
          </w:p>
        </w:tc>
      </w:tr>
    </w:tbl>
    <w:p w14:paraId="1454B8EC" w14:textId="427C2EE3" w:rsidR="06A30D99" w:rsidRPr="003436CD" w:rsidRDefault="06A30D99" w:rsidP="00BC7048">
      <w:pPr>
        <w:spacing w:after="160" w:line="240" w:lineRule="auto"/>
        <w:ind w:left="-567" w:right="-426"/>
        <w:rPr>
          <w:rFonts w:ascii="Times New Roman" w:hAnsi="Times New Roman" w:cs="Times New Roman"/>
        </w:rPr>
      </w:pPr>
    </w:p>
    <w:p w14:paraId="51996ABD" w14:textId="77777777" w:rsidR="001505A5" w:rsidRPr="003436CD" w:rsidRDefault="001505A5" w:rsidP="00BC7048">
      <w:pPr>
        <w:spacing w:after="160" w:line="240" w:lineRule="auto"/>
        <w:ind w:left="-567" w:right="-426"/>
        <w:rPr>
          <w:rFonts w:ascii="Times New Roman" w:hAnsi="Times New Roman" w:cs="Times New Roman"/>
        </w:rPr>
      </w:pPr>
    </w:p>
    <w:tbl>
      <w:tblPr>
        <w:tblStyle w:val="TableGrid"/>
        <w:tblW w:w="0" w:type="auto"/>
        <w:tblInd w:w="-289" w:type="dxa"/>
        <w:tblLook w:val="04A0" w:firstRow="1" w:lastRow="0" w:firstColumn="1" w:lastColumn="0" w:noHBand="0" w:noVBand="1"/>
      </w:tblPr>
      <w:tblGrid>
        <w:gridCol w:w="2333"/>
        <w:gridCol w:w="3504"/>
        <w:gridCol w:w="3514"/>
      </w:tblGrid>
      <w:tr w:rsidR="001D7DB5" w:rsidRPr="003436CD" w14:paraId="610920FB" w14:textId="77777777" w:rsidTr="3EE66003">
        <w:trPr>
          <w:trHeight w:val="726"/>
        </w:trPr>
        <w:tc>
          <w:tcPr>
            <w:tcW w:w="9784" w:type="dxa"/>
            <w:gridSpan w:val="3"/>
            <w:shd w:val="clear" w:color="auto" w:fill="FBB192" w:themeFill="accent1" w:themeFillTint="66"/>
            <w:vAlign w:val="center"/>
          </w:tcPr>
          <w:p w14:paraId="0D4C5E7F" w14:textId="276102F6" w:rsidR="294A31B7" w:rsidRPr="003436CD" w:rsidRDefault="294A31B7"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Meeting 1</w:t>
            </w:r>
            <w:r w:rsidR="7265AB7D" w:rsidRPr="003436CD">
              <w:rPr>
                <w:rFonts w:ascii="Times New Roman" w:hAnsi="Times New Roman" w:cs="Times New Roman"/>
                <w:sz w:val="24"/>
                <w:szCs w:val="24"/>
                <w:lang w:val="en-US"/>
              </w:rPr>
              <w:t>4</w:t>
            </w:r>
            <w:r w:rsidRPr="003436CD">
              <w:rPr>
                <w:rFonts w:ascii="Times New Roman" w:hAnsi="Times New Roman" w:cs="Times New Roman"/>
                <w:sz w:val="24"/>
                <w:szCs w:val="24"/>
                <w:lang w:val="en-US"/>
              </w:rPr>
              <w:t xml:space="preserve">: Meeting with </w:t>
            </w:r>
            <w:r w:rsidR="6BFB2874" w:rsidRPr="003436CD">
              <w:rPr>
                <w:rFonts w:ascii="Times New Roman" w:hAnsi="Times New Roman" w:cs="Times New Roman"/>
                <w:sz w:val="24"/>
                <w:szCs w:val="24"/>
                <w:lang w:val="en-US"/>
              </w:rPr>
              <w:t>Technical Adviser</w:t>
            </w:r>
          </w:p>
          <w:p w14:paraId="6D5BA50E" w14:textId="4FE6718C" w:rsidR="294A31B7" w:rsidRPr="003436CD" w:rsidRDefault="294A31B7" w:rsidP="00BC7048">
            <w:pPr>
              <w:spacing w:line="240" w:lineRule="auto"/>
              <w:ind w:left="-567" w:right="-426"/>
              <w:jc w:val="center"/>
              <w:rPr>
                <w:rFonts w:ascii="Times New Roman" w:hAnsi="Times New Roman" w:cs="Times New Roman"/>
                <w:sz w:val="24"/>
                <w:szCs w:val="24"/>
                <w:lang w:val="en-US"/>
              </w:rPr>
            </w:pPr>
          </w:p>
          <w:p w14:paraId="76EF2A1C" w14:textId="675E967F" w:rsidR="294A31B7" w:rsidRPr="003436CD" w:rsidRDefault="294A31B7" w:rsidP="00BC7048">
            <w:pPr>
              <w:spacing w:line="240" w:lineRule="auto"/>
              <w:ind w:left="-567" w:right="-426"/>
              <w:jc w:val="center"/>
              <w:rPr>
                <w:rFonts w:ascii="Times New Roman" w:hAnsi="Times New Roman" w:cs="Times New Roman"/>
                <w:sz w:val="24"/>
                <w:szCs w:val="24"/>
                <w:lang w:val="en-US"/>
              </w:rPr>
            </w:pPr>
          </w:p>
        </w:tc>
      </w:tr>
      <w:tr w:rsidR="00437F2B" w:rsidRPr="003436CD" w14:paraId="6D02DC6A" w14:textId="77777777" w:rsidTr="3EE66003">
        <w:trPr>
          <w:trHeight w:val="444"/>
        </w:trPr>
        <w:tc>
          <w:tcPr>
            <w:tcW w:w="2411" w:type="dxa"/>
          </w:tcPr>
          <w:p w14:paraId="2D2173BE" w14:textId="619820F3" w:rsidR="294A31B7" w:rsidRPr="003436CD" w:rsidRDefault="294A31B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Date: </w:t>
            </w:r>
            <w:r w:rsidR="00DB27F7" w:rsidRPr="003436CD">
              <w:rPr>
                <w:rFonts w:ascii="Times New Roman" w:hAnsi="Times New Roman" w:cs="Times New Roman"/>
                <w:lang w:val="en-US"/>
              </w:rPr>
              <w:t>1</w:t>
            </w:r>
            <w:r w:rsidR="00FB0A90" w:rsidRPr="003436CD">
              <w:rPr>
                <w:rFonts w:ascii="Times New Roman" w:hAnsi="Times New Roman" w:cs="Times New Roman"/>
                <w:lang w:val="en-US"/>
              </w:rPr>
              <w:t>5</w:t>
            </w:r>
            <w:r w:rsidR="00DB27F7" w:rsidRPr="003436CD">
              <w:rPr>
                <w:rFonts w:ascii="Times New Roman" w:hAnsi="Times New Roman" w:cs="Times New Roman"/>
                <w:lang w:val="en-US"/>
              </w:rPr>
              <w:t>/</w:t>
            </w:r>
            <w:r w:rsidR="00FB0A90" w:rsidRPr="003436CD">
              <w:rPr>
                <w:rFonts w:ascii="Times New Roman" w:hAnsi="Times New Roman" w:cs="Times New Roman"/>
                <w:lang w:val="en-US"/>
              </w:rPr>
              <w:t>10</w:t>
            </w:r>
            <w:r w:rsidR="00DB27F7" w:rsidRPr="003436CD">
              <w:rPr>
                <w:rFonts w:ascii="Times New Roman" w:hAnsi="Times New Roman" w:cs="Times New Roman"/>
                <w:lang w:val="en-US"/>
              </w:rPr>
              <w:t>/2024</w:t>
            </w:r>
          </w:p>
        </w:tc>
        <w:tc>
          <w:tcPr>
            <w:tcW w:w="3685" w:type="dxa"/>
          </w:tcPr>
          <w:p w14:paraId="01F54DD6" w14:textId="056F7AA9" w:rsidR="294A31B7" w:rsidRPr="003436CD" w:rsidRDefault="294A31B7" w:rsidP="00BC7048">
            <w:pPr>
              <w:spacing w:line="240" w:lineRule="auto"/>
              <w:rPr>
                <w:rFonts w:ascii="Times New Roman" w:hAnsi="Times New Roman" w:cs="Times New Roman"/>
                <w:lang w:val="en-US"/>
              </w:rPr>
            </w:pPr>
            <w:r w:rsidRPr="003436CD">
              <w:rPr>
                <w:rFonts w:ascii="Times New Roman" w:hAnsi="Times New Roman" w:cs="Times New Roman"/>
                <w:lang w:val="en-US"/>
              </w:rPr>
              <w:t xml:space="preserve">Time: </w:t>
            </w:r>
            <w:r w:rsidR="00C5417C" w:rsidRPr="003436CD">
              <w:rPr>
                <w:rFonts w:ascii="Times New Roman" w:hAnsi="Times New Roman" w:cs="Times New Roman"/>
                <w:szCs w:val="20"/>
                <w:lang w:val="en-US"/>
              </w:rPr>
              <w:t>15:00-16:00</w:t>
            </w:r>
          </w:p>
        </w:tc>
        <w:tc>
          <w:tcPr>
            <w:tcW w:w="3688" w:type="dxa"/>
          </w:tcPr>
          <w:p w14:paraId="40E455C8" w14:textId="5FD70FAB" w:rsidR="294A31B7" w:rsidRPr="003436CD" w:rsidRDefault="294A31B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Location: MS Teams</w:t>
            </w:r>
          </w:p>
        </w:tc>
      </w:tr>
      <w:tr w:rsidR="00437F2B" w:rsidRPr="003436CD" w14:paraId="1721B194" w14:textId="77777777" w:rsidTr="3EE66003">
        <w:trPr>
          <w:trHeight w:val="1499"/>
        </w:trPr>
        <w:tc>
          <w:tcPr>
            <w:tcW w:w="2411" w:type="dxa"/>
          </w:tcPr>
          <w:p w14:paraId="6D4B8566" w14:textId="77777777" w:rsidR="294A31B7" w:rsidRPr="003436CD" w:rsidRDefault="294A31B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Participants:</w:t>
            </w:r>
          </w:p>
        </w:tc>
        <w:tc>
          <w:tcPr>
            <w:tcW w:w="3685" w:type="dxa"/>
          </w:tcPr>
          <w:p w14:paraId="54763C74" w14:textId="77777777" w:rsidR="294A31B7" w:rsidRPr="003436CD" w:rsidRDefault="294A31B7" w:rsidP="00BC7048">
            <w:pPr>
              <w:spacing w:line="240" w:lineRule="auto"/>
              <w:rPr>
                <w:rFonts w:ascii="Times New Roman" w:hAnsi="Times New Roman" w:cs="Times New Roman"/>
                <w:sz w:val="22"/>
                <w:szCs w:val="22"/>
                <w:lang w:val="en-US"/>
              </w:rPr>
            </w:pPr>
            <w:r w:rsidRPr="003436CD">
              <w:rPr>
                <w:rFonts w:ascii="Times New Roman" w:hAnsi="Times New Roman" w:cs="Times New Roman"/>
                <w:sz w:val="22"/>
                <w:szCs w:val="22"/>
                <w:lang w:val="en-US"/>
              </w:rPr>
              <w:t>Meeting Head:</w:t>
            </w:r>
          </w:p>
          <w:p w14:paraId="09A4077C" w14:textId="7FBFA78B" w:rsidR="547AFF35" w:rsidRPr="003436CD" w:rsidRDefault="547AFF35" w:rsidP="69021EC0">
            <w:pPr>
              <w:spacing w:line="240" w:lineRule="auto"/>
              <w:rPr>
                <w:rFonts w:ascii="Times New Roman" w:hAnsi="Times New Roman" w:cs="Times New Roman"/>
                <w:lang w:val="fr-FR"/>
              </w:rPr>
            </w:pPr>
            <w:r w:rsidRPr="003436CD">
              <w:rPr>
                <w:rFonts w:ascii="Times New Roman" w:hAnsi="Times New Roman" w:cs="Times New Roman"/>
                <w:lang w:val="fr-FR"/>
              </w:rPr>
              <w:t>Prof. Dr. Binh Vu</w:t>
            </w:r>
          </w:p>
          <w:p w14:paraId="266768E4" w14:textId="54A7542D" w:rsidR="294A31B7" w:rsidRPr="003436CD" w:rsidRDefault="294A31B7" w:rsidP="00BC7048">
            <w:pPr>
              <w:pStyle w:val="BodyText"/>
              <w:ind w:right="-426"/>
              <w:rPr>
                <w:rFonts w:ascii="Times New Roman" w:hAnsi="Times New Roman"/>
                <w:szCs w:val="22"/>
                <w:lang w:val="it-IT"/>
              </w:rPr>
            </w:pPr>
            <w:r w:rsidRPr="003436CD">
              <w:rPr>
                <w:rFonts w:ascii="Times New Roman" w:hAnsi="Times New Roman"/>
                <w:szCs w:val="22"/>
                <w:lang w:val="it-IT"/>
              </w:rPr>
              <w:t>Dr. Kamelia Reshadi</w:t>
            </w:r>
          </w:p>
          <w:p w14:paraId="0CD6FC92" w14:textId="467BFDBB" w:rsidR="294A31B7" w:rsidRPr="003436CD" w:rsidRDefault="294A31B7" w:rsidP="00BC7048">
            <w:pPr>
              <w:spacing w:line="240" w:lineRule="auto"/>
              <w:ind w:right="-426"/>
              <w:rPr>
                <w:rFonts w:ascii="Times New Roman" w:hAnsi="Times New Roman" w:cs="Times New Roman"/>
                <w:lang w:val="it-IT"/>
              </w:rPr>
            </w:pPr>
          </w:p>
        </w:tc>
        <w:tc>
          <w:tcPr>
            <w:tcW w:w="3688" w:type="dxa"/>
          </w:tcPr>
          <w:p w14:paraId="16C7AA16" w14:textId="77777777" w:rsidR="001D7DB5"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04D4D52E"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7402E840" w14:textId="77777777" w:rsidR="001D7DB5" w:rsidRPr="003436CD" w:rsidRDefault="001D7DB5"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2E94D557"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1EC92846" w14:textId="77777777" w:rsidR="001D7DB5" w:rsidRPr="003436CD" w:rsidRDefault="001D7DB5"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0A62D86F" w14:textId="261ACBB7" w:rsidR="294A31B7"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Mr. Rakesh Hadne Sreenath</w:t>
            </w:r>
          </w:p>
        </w:tc>
      </w:tr>
      <w:tr w:rsidR="00437F2B" w:rsidRPr="003436CD" w14:paraId="57C24F24" w14:textId="77777777" w:rsidTr="3EE66003">
        <w:trPr>
          <w:trHeight w:val="444"/>
        </w:trPr>
        <w:tc>
          <w:tcPr>
            <w:tcW w:w="2411" w:type="dxa"/>
          </w:tcPr>
          <w:p w14:paraId="66A63686" w14:textId="77777777" w:rsidR="294A31B7" w:rsidRPr="003436CD" w:rsidRDefault="294A31B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Agenda:</w:t>
            </w:r>
          </w:p>
          <w:p w14:paraId="7169516D" w14:textId="77777777" w:rsidR="294A31B7" w:rsidRPr="003436CD" w:rsidRDefault="294A31B7" w:rsidP="00BC7048">
            <w:pPr>
              <w:spacing w:line="240" w:lineRule="auto"/>
              <w:ind w:right="-426"/>
              <w:rPr>
                <w:rFonts w:ascii="Times New Roman" w:hAnsi="Times New Roman" w:cs="Times New Roman"/>
                <w:lang w:val="en-US"/>
              </w:rPr>
            </w:pPr>
          </w:p>
        </w:tc>
        <w:tc>
          <w:tcPr>
            <w:tcW w:w="7373" w:type="dxa"/>
            <w:gridSpan w:val="2"/>
          </w:tcPr>
          <w:p w14:paraId="05DC53B1" w14:textId="359FD8AA" w:rsidR="78B2EBC4" w:rsidRPr="003436CD" w:rsidRDefault="78B2EBC4" w:rsidP="00BC7048">
            <w:pPr>
              <w:spacing w:line="240" w:lineRule="auto"/>
              <w:ind w:right="180"/>
              <w:rPr>
                <w:rFonts w:ascii="Times New Roman" w:hAnsi="Times New Roman" w:cs="Times New Roman"/>
                <w:lang w:val="en-US"/>
              </w:rPr>
            </w:pPr>
          </w:p>
        </w:tc>
      </w:tr>
      <w:tr w:rsidR="00437F2B" w:rsidRPr="003436CD" w14:paraId="04E7A4D8" w14:textId="77777777" w:rsidTr="3EE66003">
        <w:trPr>
          <w:trHeight w:val="417"/>
        </w:trPr>
        <w:tc>
          <w:tcPr>
            <w:tcW w:w="2411" w:type="dxa"/>
          </w:tcPr>
          <w:p w14:paraId="16F3EB74" w14:textId="77777777" w:rsidR="294A31B7" w:rsidRPr="003436CD" w:rsidRDefault="294A31B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Discussions:</w:t>
            </w:r>
          </w:p>
        </w:tc>
        <w:tc>
          <w:tcPr>
            <w:tcW w:w="7373" w:type="dxa"/>
            <w:gridSpan w:val="2"/>
          </w:tcPr>
          <w:p w14:paraId="547DB358" w14:textId="575257FE" w:rsidR="294A31B7" w:rsidRPr="003436CD" w:rsidRDefault="294A31B7" w:rsidP="00BC7048">
            <w:pPr>
              <w:pStyle w:val="ListParagraph"/>
              <w:spacing w:line="240" w:lineRule="auto"/>
              <w:rPr>
                <w:rFonts w:ascii="Times New Roman" w:eastAsia="Times New Roman" w:hAnsi="Times New Roman" w:cs="Times New Roman"/>
                <w:szCs w:val="20"/>
                <w:lang w:val="en-US"/>
              </w:rPr>
            </w:pPr>
          </w:p>
        </w:tc>
      </w:tr>
      <w:tr w:rsidR="00437F2B" w:rsidRPr="003436CD" w14:paraId="3DA38B6D" w14:textId="77777777" w:rsidTr="3EE66003">
        <w:trPr>
          <w:trHeight w:val="417"/>
        </w:trPr>
        <w:tc>
          <w:tcPr>
            <w:tcW w:w="2411" w:type="dxa"/>
          </w:tcPr>
          <w:p w14:paraId="7ABAB139" w14:textId="77777777" w:rsidR="294A31B7" w:rsidRPr="003436CD" w:rsidRDefault="294A31B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1EAE27CE" w14:textId="4DE64CCE" w:rsidR="294A31B7" w:rsidRPr="003436CD" w:rsidRDefault="294A31B7" w:rsidP="00BC7048">
            <w:pPr>
              <w:spacing w:line="240" w:lineRule="auto"/>
              <w:ind w:left="33" w:right="180"/>
              <w:rPr>
                <w:rFonts w:ascii="Times New Roman" w:hAnsi="Times New Roman" w:cs="Times New Roman"/>
                <w:lang w:val="en-US"/>
              </w:rPr>
            </w:pPr>
          </w:p>
        </w:tc>
      </w:tr>
    </w:tbl>
    <w:p w14:paraId="601672FA" w14:textId="653FA721" w:rsidR="5A9A8D6E" w:rsidRPr="003436CD" w:rsidRDefault="5A9A8D6E" w:rsidP="00BC7048">
      <w:pPr>
        <w:spacing w:after="160" w:line="240" w:lineRule="auto"/>
        <w:ind w:left="-567" w:right="-426"/>
        <w:rPr>
          <w:rFonts w:ascii="Times New Roman" w:hAnsi="Times New Roman" w:cs="Times New Roman"/>
        </w:rPr>
      </w:pPr>
    </w:p>
    <w:p w14:paraId="64511280" w14:textId="543C1F44" w:rsidR="3CB455E3" w:rsidRDefault="3CB455E3" w:rsidP="3CB455E3">
      <w:pPr>
        <w:spacing w:after="160" w:line="240" w:lineRule="auto"/>
        <w:ind w:left="-567" w:right="-426"/>
        <w:rPr>
          <w:rFonts w:ascii="Times New Roman" w:hAnsi="Times New Roman" w:cs="Times New Roman"/>
        </w:rPr>
      </w:pPr>
    </w:p>
    <w:tbl>
      <w:tblPr>
        <w:tblStyle w:val="TableGrid"/>
        <w:tblW w:w="0" w:type="auto"/>
        <w:tblInd w:w="-289" w:type="dxa"/>
        <w:tblLook w:val="04A0" w:firstRow="1" w:lastRow="0" w:firstColumn="1" w:lastColumn="0" w:noHBand="0" w:noVBand="1"/>
      </w:tblPr>
      <w:tblGrid>
        <w:gridCol w:w="2332"/>
        <w:gridCol w:w="3504"/>
        <w:gridCol w:w="3515"/>
      </w:tblGrid>
      <w:tr w:rsidR="00FA385F" w:rsidRPr="003436CD" w14:paraId="05A57C0C" w14:textId="77777777" w:rsidTr="3EE66003">
        <w:trPr>
          <w:trHeight w:val="726"/>
        </w:trPr>
        <w:tc>
          <w:tcPr>
            <w:tcW w:w="9784" w:type="dxa"/>
            <w:gridSpan w:val="3"/>
            <w:shd w:val="clear" w:color="auto" w:fill="FBB192" w:themeFill="accent1" w:themeFillTint="66"/>
            <w:vAlign w:val="center"/>
          </w:tcPr>
          <w:p w14:paraId="4D82C8A5" w14:textId="1C56AD31" w:rsidR="5A9A8D6E" w:rsidRPr="003436CD" w:rsidRDefault="5A9A8D6E"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lastRenderedPageBreak/>
              <w:t>Meeting 1</w:t>
            </w:r>
            <w:r w:rsidR="12FF7FC8" w:rsidRPr="003436CD">
              <w:rPr>
                <w:rFonts w:ascii="Times New Roman" w:hAnsi="Times New Roman" w:cs="Times New Roman"/>
                <w:sz w:val="24"/>
                <w:szCs w:val="24"/>
                <w:lang w:val="en-US"/>
              </w:rPr>
              <w:t>5</w:t>
            </w:r>
            <w:r w:rsidRPr="003436CD">
              <w:rPr>
                <w:rFonts w:ascii="Times New Roman" w:hAnsi="Times New Roman" w:cs="Times New Roman"/>
                <w:sz w:val="24"/>
                <w:szCs w:val="24"/>
                <w:lang w:val="en-US"/>
              </w:rPr>
              <w:t xml:space="preserve">: </w:t>
            </w:r>
            <w:r w:rsidR="5D4556EA" w:rsidRPr="003436CD">
              <w:rPr>
                <w:rFonts w:ascii="Times New Roman" w:hAnsi="Times New Roman" w:cs="Times New Roman"/>
                <w:sz w:val="24"/>
                <w:szCs w:val="24"/>
                <w:lang w:val="en-US"/>
              </w:rPr>
              <w:t xml:space="preserve">Internal </w:t>
            </w:r>
            <w:r w:rsidR="7767F6CA" w:rsidRPr="003436CD">
              <w:rPr>
                <w:rFonts w:ascii="Times New Roman" w:hAnsi="Times New Roman" w:cs="Times New Roman"/>
                <w:sz w:val="24"/>
                <w:szCs w:val="24"/>
                <w:lang w:val="en-US"/>
              </w:rPr>
              <w:t>stakeholder meeting</w:t>
            </w:r>
          </w:p>
          <w:p w14:paraId="0C422998" w14:textId="73808C67" w:rsidR="5A9A8D6E" w:rsidRPr="003436CD" w:rsidRDefault="5A9A8D6E" w:rsidP="00BC7048">
            <w:pPr>
              <w:spacing w:line="240" w:lineRule="auto"/>
              <w:ind w:left="-567" w:right="-426"/>
              <w:jc w:val="center"/>
              <w:rPr>
                <w:rFonts w:ascii="Times New Roman" w:hAnsi="Times New Roman" w:cs="Times New Roman"/>
                <w:sz w:val="24"/>
                <w:szCs w:val="24"/>
                <w:lang w:val="en-US"/>
              </w:rPr>
            </w:pPr>
          </w:p>
        </w:tc>
      </w:tr>
      <w:tr w:rsidR="00437F2B" w:rsidRPr="003436CD" w14:paraId="47FCDFEA" w14:textId="77777777" w:rsidTr="3EE66003">
        <w:trPr>
          <w:trHeight w:val="444"/>
        </w:trPr>
        <w:tc>
          <w:tcPr>
            <w:tcW w:w="2411" w:type="dxa"/>
          </w:tcPr>
          <w:p w14:paraId="596AACBB" w14:textId="554440A8" w:rsidR="5A9A8D6E" w:rsidRPr="003436CD" w:rsidRDefault="5A9A8D6E"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Date: </w:t>
            </w:r>
            <w:r w:rsidR="00AC6BC1" w:rsidRPr="003436CD">
              <w:rPr>
                <w:rFonts w:ascii="Times New Roman" w:hAnsi="Times New Roman" w:cs="Times New Roman"/>
                <w:lang w:val="en-US"/>
              </w:rPr>
              <w:t>22</w:t>
            </w:r>
            <w:r w:rsidR="00DB27F7" w:rsidRPr="003436CD">
              <w:rPr>
                <w:rFonts w:ascii="Times New Roman" w:hAnsi="Times New Roman" w:cs="Times New Roman"/>
                <w:lang w:val="en-US"/>
              </w:rPr>
              <w:t>/</w:t>
            </w:r>
            <w:r w:rsidR="00AC6BC1" w:rsidRPr="003436CD">
              <w:rPr>
                <w:rFonts w:ascii="Times New Roman" w:hAnsi="Times New Roman" w:cs="Times New Roman"/>
                <w:lang w:val="en-US"/>
              </w:rPr>
              <w:t>10</w:t>
            </w:r>
            <w:r w:rsidR="00DB27F7" w:rsidRPr="003436CD">
              <w:rPr>
                <w:rFonts w:ascii="Times New Roman" w:hAnsi="Times New Roman" w:cs="Times New Roman"/>
                <w:lang w:val="en-US"/>
              </w:rPr>
              <w:t>/2024</w:t>
            </w:r>
          </w:p>
        </w:tc>
        <w:tc>
          <w:tcPr>
            <w:tcW w:w="3685" w:type="dxa"/>
          </w:tcPr>
          <w:p w14:paraId="1E764A66" w14:textId="5A70F294" w:rsidR="5A9A8D6E" w:rsidRPr="003436CD" w:rsidRDefault="5A9A8D6E" w:rsidP="00BC7048">
            <w:pPr>
              <w:spacing w:line="240" w:lineRule="auto"/>
              <w:rPr>
                <w:rFonts w:ascii="Times New Roman" w:hAnsi="Times New Roman" w:cs="Times New Roman"/>
                <w:lang w:val="en-US"/>
              </w:rPr>
            </w:pPr>
            <w:r w:rsidRPr="003436CD">
              <w:rPr>
                <w:rFonts w:ascii="Times New Roman" w:hAnsi="Times New Roman" w:cs="Times New Roman"/>
                <w:lang w:val="en-US"/>
              </w:rPr>
              <w:t xml:space="preserve">Time: </w:t>
            </w:r>
            <w:r w:rsidR="004B04BC" w:rsidRPr="003436CD">
              <w:rPr>
                <w:rFonts w:ascii="Times New Roman" w:hAnsi="Times New Roman" w:cs="Times New Roman"/>
                <w:szCs w:val="20"/>
                <w:lang w:val="en-US"/>
              </w:rPr>
              <w:t>15:00-16:00</w:t>
            </w:r>
          </w:p>
        </w:tc>
        <w:tc>
          <w:tcPr>
            <w:tcW w:w="3688" w:type="dxa"/>
          </w:tcPr>
          <w:p w14:paraId="01F23284" w14:textId="5FD70FAB" w:rsidR="5A9A8D6E" w:rsidRPr="003436CD" w:rsidRDefault="5A9A8D6E"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Location: MS Teams</w:t>
            </w:r>
          </w:p>
        </w:tc>
      </w:tr>
      <w:tr w:rsidR="00437F2B" w:rsidRPr="003436CD" w14:paraId="202D4CF8" w14:textId="77777777" w:rsidTr="3EE66003">
        <w:trPr>
          <w:trHeight w:val="1499"/>
        </w:trPr>
        <w:tc>
          <w:tcPr>
            <w:tcW w:w="2411" w:type="dxa"/>
          </w:tcPr>
          <w:p w14:paraId="28D8C334" w14:textId="77777777" w:rsidR="5A9A8D6E" w:rsidRPr="003436CD" w:rsidRDefault="5A9A8D6E"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Participants:</w:t>
            </w:r>
          </w:p>
        </w:tc>
        <w:tc>
          <w:tcPr>
            <w:tcW w:w="3685" w:type="dxa"/>
          </w:tcPr>
          <w:p w14:paraId="4EE3BCBD" w14:textId="77777777" w:rsidR="5A9A8D6E" w:rsidRPr="003436CD" w:rsidRDefault="5A9A8D6E" w:rsidP="00BC7048">
            <w:pPr>
              <w:spacing w:line="240" w:lineRule="auto"/>
              <w:rPr>
                <w:rFonts w:ascii="Times New Roman" w:hAnsi="Times New Roman" w:cs="Times New Roman"/>
                <w:sz w:val="22"/>
                <w:szCs w:val="22"/>
                <w:lang w:val="en-US"/>
              </w:rPr>
            </w:pPr>
            <w:r w:rsidRPr="003436CD">
              <w:rPr>
                <w:rFonts w:ascii="Times New Roman" w:hAnsi="Times New Roman" w:cs="Times New Roman"/>
                <w:sz w:val="22"/>
                <w:szCs w:val="22"/>
                <w:lang w:val="en-US"/>
              </w:rPr>
              <w:t>Meeting Head:</w:t>
            </w:r>
          </w:p>
          <w:p w14:paraId="277AAF04" w14:textId="3B951242" w:rsidR="245E7ED8" w:rsidRPr="003436CD" w:rsidRDefault="245E7ED8" w:rsidP="00BC7048">
            <w:pPr>
              <w:pStyle w:val="BodyText"/>
              <w:ind w:right="-426"/>
              <w:rPr>
                <w:rFonts w:ascii="Times New Roman" w:hAnsi="Times New Roman"/>
                <w:szCs w:val="22"/>
                <w:lang w:val="fr-FR"/>
              </w:rPr>
            </w:pPr>
            <w:r w:rsidRPr="003436CD">
              <w:rPr>
                <w:rFonts w:ascii="Times New Roman" w:hAnsi="Times New Roman"/>
                <w:lang w:val="fr-FR"/>
              </w:rPr>
              <w:t>Prof. Dr. Binh Vu</w:t>
            </w:r>
          </w:p>
          <w:p w14:paraId="2675D087" w14:textId="467BFDBB" w:rsidR="5A9A8D6E" w:rsidRPr="003436CD" w:rsidRDefault="5A9A8D6E" w:rsidP="00BC7048">
            <w:pPr>
              <w:spacing w:line="240" w:lineRule="auto"/>
              <w:ind w:right="-426"/>
              <w:rPr>
                <w:rFonts w:ascii="Times New Roman" w:hAnsi="Times New Roman" w:cs="Times New Roman"/>
                <w:lang w:val="it-IT"/>
              </w:rPr>
            </w:pPr>
          </w:p>
        </w:tc>
        <w:tc>
          <w:tcPr>
            <w:tcW w:w="3688" w:type="dxa"/>
          </w:tcPr>
          <w:p w14:paraId="69587FCD" w14:textId="77777777" w:rsidR="001D7DB5"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032BD41C"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4374FA95" w14:textId="77777777" w:rsidR="001D7DB5" w:rsidRPr="003436CD" w:rsidRDefault="001D7DB5"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79BDF9BF"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08232082" w14:textId="77777777" w:rsidR="001D7DB5" w:rsidRPr="003436CD" w:rsidRDefault="001D7DB5"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2E4D031D" w14:textId="46A2C21D" w:rsidR="5A9A8D6E"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Mr. Rakesh Hadne Sreenath</w:t>
            </w:r>
          </w:p>
        </w:tc>
      </w:tr>
      <w:tr w:rsidR="00437F2B" w:rsidRPr="003436CD" w14:paraId="1C7FABF5" w14:textId="77777777" w:rsidTr="3EE66003">
        <w:trPr>
          <w:trHeight w:val="444"/>
        </w:trPr>
        <w:tc>
          <w:tcPr>
            <w:tcW w:w="2411" w:type="dxa"/>
          </w:tcPr>
          <w:p w14:paraId="767AE91C" w14:textId="77777777" w:rsidR="5A9A8D6E" w:rsidRPr="003436CD" w:rsidRDefault="5A9A8D6E"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Agenda:</w:t>
            </w:r>
          </w:p>
          <w:p w14:paraId="24412AFE" w14:textId="77777777" w:rsidR="5A9A8D6E" w:rsidRPr="003436CD" w:rsidRDefault="5A9A8D6E" w:rsidP="00BC7048">
            <w:pPr>
              <w:spacing w:line="240" w:lineRule="auto"/>
              <w:ind w:right="-426"/>
              <w:rPr>
                <w:rFonts w:ascii="Times New Roman" w:hAnsi="Times New Roman" w:cs="Times New Roman"/>
                <w:lang w:val="en-US"/>
              </w:rPr>
            </w:pPr>
          </w:p>
        </w:tc>
        <w:tc>
          <w:tcPr>
            <w:tcW w:w="7373" w:type="dxa"/>
            <w:gridSpan w:val="2"/>
          </w:tcPr>
          <w:p w14:paraId="11E45FBC" w14:textId="20AC9BF3" w:rsidR="5A9A8D6E" w:rsidRPr="003436CD" w:rsidRDefault="5A9A8D6E" w:rsidP="00BC7048">
            <w:pPr>
              <w:spacing w:line="240" w:lineRule="auto"/>
              <w:ind w:right="180"/>
              <w:rPr>
                <w:rFonts w:ascii="Times New Roman" w:hAnsi="Times New Roman" w:cs="Times New Roman"/>
                <w:lang w:val="en-US"/>
              </w:rPr>
            </w:pPr>
          </w:p>
        </w:tc>
      </w:tr>
      <w:tr w:rsidR="00437F2B" w:rsidRPr="003436CD" w14:paraId="2AC5D37E" w14:textId="77777777" w:rsidTr="3EE66003">
        <w:trPr>
          <w:trHeight w:val="417"/>
        </w:trPr>
        <w:tc>
          <w:tcPr>
            <w:tcW w:w="2411" w:type="dxa"/>
          </w:tcPr>
          <w:p w14:paraId="20C492A0" w14:textId="77777777" w:rsidR="5A9A8D6E" w:rsidRPr="003436CD" w:rsidRDefault="5A9A8D6E"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Discussions:</w:t>
            </w:r>
          </w:p>
        </w:tc>
        <w:tc>
          <w:tcPr>
            <w:tcW w:w="7373" w:type="dxa"/>
            <w:gridSpan w:val="2"/>
          </w:tcPr>
          <w:p w14:paraId="60A4D21D" w14:textId="61F21F6E" w:rsidR="032CBF4F" w:rsidRPr="003436CD" w:rsidRDefault="032CBF4F" w:rsidP="00BC7048">
            <w:pPr>
              <w:pStyle w:val="ListParagraph"/>
              <w:spacing w:line="240" w:lineRule="auto"/>
              <w:rPr>
                <w:rFonts w:ascii="Times New Roman" w:eastAsia="Times New Roman" w:hAnsi="Times New Roman" w:cs="Times New Roman"/>
                <w:szCs w:val="20"/>
                <w:lang w:val="en-US"/>
              </w:rPr>
            </w:pPr>
          </w:p>
        </w:tc>
      </w:tr>
      <w:tr w:rsidR="00437F2B" w:rsidRPr="003436CD" w14:paraId="5D95F2A6" w14:textId="77777777" w:rsidTr="3EE66003">
        <w:trPr>
          <w:trHeight w:val="417"/>
        </w:trPr>
        <w:tc>
          <w:tcPr>
            <w:tcW w:w="2411" w:type="dxa"/>
          </w:tcPr>
          <w:p w14:paraId="4B89B728" w14:textId="77777777" w:rsidR="5A9A8D6E" w:rsidRPr="003436CD" w:rsidRDefault="5A9A8D6E"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2A97D5C9" w14:textId="31918391" w:rsidR="4767FCC7" w:rsidRPr="003436CD" w:rsidRDefault="4767FCC7" w:rsidP="00BC7048">
            <w:pPr>
              <w:spacing w:line="240" w:lineRule="auto"/>
              <w:ind w:left="33" w:right="180"/>
              <w:rPr>
                <w:rFonts w:ascii="Times New Roman" w:hAnsi="Times New Roman" w:cs="Times New Roman"/>
                <w:lang w:val="en-US"/>
              </w:rPr>
            </w:pPr>
          </w:p>
        </w:tc>
      </w:tr>
    </w:tbl>
    <w:p w14:paraId="443DBA6C" w14:textId="1B744A9D" w:rsidR="483E98D6" w:rsidRPr="003436CD" w:rsidRDefault="483E98D6" w:rsidP="00BC7048">
      <w:pPr>
        <w:spacing w:after="160" w:line="240" w:lineRule="auto"/>
        <w:ind w:left="-567" w:right="-426"/>
        <w:rPr>
          <w:rFonts w:ascii="Times New Roman" w:hAnsi="Times New Roman" w:cs="Times New Roman"/>
        </w:rPr>
      </w:pPr>
    </w:p>
    <w:p w14:paraId="03FF6B13" w14:textId="64079BBA" w:rsidR="001A735D" w:rsidRPr="003436CD" w:rsidRDefault="001A735D" w:rsidP="00BC7048">
      <w:pPr>
        <w:pStyle w:val="TOCHeading"/>
        <w:spacing w:before="0" w:after="160" w:line="240" w:lineRule="auto"/>
        <w:ind w:left="-567" w:right="-426"/>
        <w:rPr>
          <w:rFonts w:ascii="Times New Roman" w:hAnsi="Times New Roman" w:cs="Times New Roman"/>
        </w:rPr>
      </w:pPr>
      <w:r w:rsidRPr="003436CD">
        <w:rPr>
          <w:rFonts w:ascii="Times New Roman" w:hAnsi="Times New Roman" w:cs="Times New Roman"/>
        </w:rPr>
        <w:t>Appendix</w:t>
      </w:r>
    </w:p>
    <w:p w14:paraId="410D25DD" w14:textId="4D7696D6" w:rsidR="000E4614" w:rsidRPr="003436CD" w:rsidRDefault="000E4614" w:rsidP="00BC7048">
      <w:pPr>
        <w:pStyle w:val="BodyText"/>
        <w:spacing w:after="160"/>
        <w:ind w:left="-567" w:right="-426"/>
        <w:rPr>
          <w:rFonts w:ascii="Times New Roman" w:hAnsi="Times New Roman"/>
        </w:rPr>
      </w:pPr>
    </w:p>
    <w:sectPr w:rsidR="000E4614" w:rsidRPr="003436CD" w:rsidSect="00CA421E">
      <w:footerReference w:type="default" r:id="rId15"/>
      <w:headerReference w:type="first" r:id="rId16"/>
      <w:pgSz w:w="11906" w:h="16838" w:code="9"/>
      <w:pgMar w:top="1417" w:right="1417" w:bottom="1134" w:left="1417" w:header="0" w:footer="5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216AC" w14:textId="77777777" w:rsidR="006E58D9" w:rsidRDefault="006E58D9" w:rsidP="00063095">
      <w:r>
        <w:separator/>
      </w:r>
    </w:p>
  </w:endnote>
  <w:endnote w:type="continuationSeparator" w:id="0">
    <w:p w14:paraId="30B4A9E5" w14:textId="77777777" w:rsidR="006E58D9" w:rsidRDefault="006E58D9" w:rsidP="00063095">
      <w:r>
        <w:continuationSeparator/>
      </w:r>
    </w:p>
  </w:endnote>
  <w:endnote w:type="continuationNotice" w:id="1">
    <w:p w14:paraId="2F8127FA" w14:textId="77777777" w:rsidR="006E58D9" w:rsidRDefault="006E58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RH Text">
    <w:altName w:val="Cambria"/>
    <w:charset w:val="00"/>
    <w:family w:val="roman"/>
    <w:pitch w:val="default"/>
  </w:font>
  <w:font w:name="SRH Headline">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LT Std">
    <w:charset w:val="00"/>
    <w:family w:val="auto"/>
    <w:pitch w:val="variable"/>
    <w:sig w:usb0="E00002FF" w:usb1="5000785B" w:usb2="00000000" w:usb3="00000000" w:csb0="0000019F" w:csb1="00000000"/>
  </w:font>
  <w:font w:name="Helvetica">
    <w:panose1 w:val="020B0604020202020204"/>
    <w:charset w:val="00"/>
    <w:family w:val="swiss"/>
    <w:pitch w:val="variable"/>
    <w:sig w:usb0="E0002EFF" w:usb1="C000785B" w:usb2="00000009" w:usb3="00000000" w:csb0="000001FF" w:csb1="00000000"/>
    <w:embedRegular r:id="rId1" w:fontKey="{34DC880C-F119-41E0-A154-95FDFE8D4042}"/>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3FEC2" w14:textId="082E0604" w:rsidR="00694AEB" w:rsidRPr="00C634C6" w:rsidRDefault="00C634C6" w:rsidP="00694AEB">
    <w:pPr>
      <w:pStyle w:val="SRHFuzeile"/>
      <w:framePr w:wrap="auto" w:vAnchor="margin" w:yAlign="inline"/>
      <w:tabs>
        <w:tab w:val="right" w:pos="9214"/>
      </w:tabs>
      <w:suppressOverlap w:val="0"/>
      <w:rPr>
        <w:b w:val="0"/>
        <w:bCs w:val="0"/>
        <w:sz w:val="16"/>
        <w:szCs w:val="16"/>
        <w:lang w:val="en-US"/>
      </w:rPr>
    </w:pPr>
    <w:r w:rsidRPr="00C634C6">
      <w:rPr>
        <w:b w:val="0"/>
        <w:bCs w:val="0"/>
        <w:sz w:val="16"/>
        <w:szCs w:val="16"/>
        <w:lang w:val="en-US"/>
      </w:rPr>
      <w:t>Applied Data Science and Analytics</w:t>
    </w:r>
    <w:r w:rsidR="00694AEB" w:rsidRPr="00C634C6">
      <w:rPr>
        <w:b w:val="0"/>
        <w:bCs w:val="0"/>
        <w:sz w:val="16"/>
        <w:szCs w:val="16"/>
        <w:lang w:val="en-US"/>
      </w:rPr>
      <w:t>|</w:t>
    </w:r>
    <w:r w:rsidR="00414E82">
      <w:rPr>
        <w:b w:val="0"/>
        <w:bCs w:val="0"/>
        <w:sz w:val="16"/>
        <w:szCs w:val="16"/>
        <w:lang w:val="en-US"/>
      </w:rPr>
      <w:t xml:space="preserve"> </w:t>
    </w:r>
    <w:r w:rsidR="00694AEB" w:rsidRPr="003F2996">
      <w:rPr>
        <w:rFonts w:ascii="SRH Text" w:hAnsi="SRH Text" w:cs="SRH Text"/>
        <w:color w:val="AAA39D"/>
        <w:sz w:val="16"/>
        <w:szCs w:val="16"/>
      </w:rPr>
      <w:tab/>
    </w:r>
    <w:sdt>
      <w:sdtPr>
        <w:rPr>
          <w:rFonts w:cstheme="minorHAnsi"/>
          <w:b w:val="0"/>
          <w:bCs w:val="0"/>
          <w:color w:val="AAA39D"/>
          <w:sz w:val="16"/>
          <w:szCs w:val="16"/>
        </w:rPr>
        <w:id w:val="-1331284312"/>
        <w:docPartObj>
          <w:docPartGallery w:val="Page Numbers (Bottom of Page)"/>
          <w:docPartUnique/>
        </w:docPartObj>
      </w:sdtPr>
      <w:sdtContent>
        <w:r w:rsidR="00694AEB" w:rsidRPr="00952C89">
          <w:rPr>
            <w:rFonts w:cstheme="minorHAnsi"/>
            <w:b w:val="0"/>
            <w:bCs w:val="0"/>
            <w:sz w:val="16"/>
            <w:szCs w:val="16"/>
          </w:rPr>
          <w:fldChar w:fldCharType="begin"/>
        </w:r>
        <w:r w:rsidR="00694AEB" w:rsidRPr="00952C89">
          <w:rPr>
            <w:rFonts w:cstheme="minorHAnsi"/>
            <w:b w:val="0"/>
            <w:bCs w:val="0"/>
            <w:sz w:val="16"/>
            <w:szCs w:val="16"/>
          </w:rPr>
          <w:instrText>PAGE  \* Arabic  \* MERGEFORMAT</w:instrText>
        </w:r>
        <w:r w:rsidR="00694AEB" w:rsidRPr="00952C89">
          <w:rPr>
            <w:rFonts w:cstheme="minorHAnsi"/>
            <w:b w:val="0"/>
            <w:bCs w:val="0"/>
            <w:sz w:val="16"/>
            <w:szCs w:val="16"/>
          </w:rPr>
          <w:fldChar w:fldCharType="separate"/>
        </w:r>
        <w:r w:rsidR="00F32CCB">
          <w:rPr>
            <w:rFonts w:cstheme="minorHAnsi"/>
            <w:b w:val="0"/>
            <w:bCs w:val="0"/>
            <w:noProof/>
            <w:sz w:val="16"/>
            <w:szCs w:val="16"/>
          </w:rPr>
          <w:t>2</w:t>
        </w:r>
        <w:r w:rsidR="00694AEB" w:rsidRPr="00952C89">
          <w:rPr>
            <w:rFonts w:cstheme="minorHAnsi"/>
            <w:b w:val="0"/>
            <w:bCs w:val="0"/>
            <w:sz w:val="16"/>
            <w:szCs w:val="16"/>
          </w:rPr>
          <w:fldChar w:fldCharType="end"/>
        </w:r>
        <w:r w:rsidR="00694AEB" w:rsidRPr="00C634C6">
          <w:rPr>
            <w:rFonts w:cstheme="minorHAnsi"/>
            <w:b w:val="0"/>
            <w:bCs w:val="0"/>
            <w:sz w:val="16"/>
            <w:szCs w:val="16"/>
            <w:lang w:val="en-US"/>
          </w:rPr>
          <w:t xml:space="preserve"> </w:t>
        </w:r>
        <w:r w:rsidR="00694AEB" w:rsidRPr="00952C89">
          <w:rPr>
            <w:rFonts w:cstheme="minorHAnsi"/>
            <w:b w:val="0"/>
            <w:bCs w:val="0"/>
            <w:sz w:val="16"/>
            <w:szCs w:val="16"/>
          </w:rPr>
          <w:t>/</w:t>
        </w:r>
        <w:r w:rsidR="00694AEB" w:rsidRPr="00C634C6">
          <w:rPr>
            <w:rFonts w:cstheme="minorHAnsi"/>
            <w:b w:val="0"/>
            <w:bCs w:val="0"/>
            <w:sz w:val="16"/>
            <w:szCs w:val="16"/>
            <w:lang w:val="en-US"/>
          </w:rPr>
          <w:t xml:space="preserve"> </w:t>
        </w:r>
        <w:r w:rsidR="00694AEB" w:rsidRPr="00952C89">
          <w:rPr>
            <w:rFonts w:cstheme="minorHAnsi"/>
            <w:b w:val="0"/>
            <w:bCs w:val="0"/>
            <w:sz w:val="16"/>
            <w:szCs w:val="16"/>
          </w:rPr>
          <w:fldChar w:fldCharType="begin"/>
        </w:r>
        <w:r w:rsidR="00694AEB" w:rsidRPr="00952C89">
          <w:rPr>
            <w:rFonts w:cstheme="minorHAnsi"/>
            <w:b w:val="0"/>
            <w:bCs w:val="0"/>
            <w:sz w:val="16"/>
            <w:szCs w:val="16"/>
          </w:rPr>
          <w:instrText>NUMPAGES  \* Arabic  \* MERGEFORMAT</w:instrText>
        </w:r>
        <w:r w:rsidR="00694AEB" w:rsidRPr="00952C89">
          <w:rPr>
            <w:rFonts w:cstheme="minorHAnsi"/>
            <w:b w:val="0"/>
            <w:bCs w:val="0"/>
            <w:sz w:val="16"/>
            <w:szCs w:val="16"/>
          </w:rPr>
          <w:fldChar w:fldCharType="separate"/>
        </w:r>
        <w:r w:rsidR="00F32CCB">
          <w:rPr>
            <w:rFonts w:cstheme="minorHAnsi"/>
            <w:b w:val="0"/>
            <w:bCs w:val="0"/>
            <w:noProof/>
            <w:sz w:val="16"/>
            <w:szCs w:val="16"/>
          </w:rPr>
          <w:t>3</w:t>
        </w:r>
        <w:r w:rsidR="00694AEB" w:rsidRPr="00952C89">
          <w:rPr>
            <w:rFonts w:cstheme="minorHAnsi"/>
            <w:b w:val="0"/>
            <w:bCs w:val="0"/>
            <w:sz w:val="16"/>
            <w:szCs w:val="16"/>
          </w:rPr>
          <w:fldChar w:fldCharType="end"/>
        </w:r>
      </w:sdtContent>
    </w:sdt>
  </w:p>
  <w:p w14:paraId="63E14D4F" w14:textId="77777777" w:rsidR="00FA07B1" w:rsidRDefault="00FA07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03883" w14:textId="77777777" w:rsidR="006E58D9" w:rsidRDefault="006E58D9" w:rsidP="00063095">
      <w:r>
        <w:separator/>
      </w:r>
    </w:p>
  </w:footnote>
  <w:footnote w:type="continuationSeparator" w:id="0">
    <w:p w14:paraId="6269A7F5" w14:textId="77777777" w:rsidR="006E58D9" w:rsidRDefault="006E58D9" w:rsidP="00063095">
      <w:r>
        <w:continuationSeparator/>
      </w:r>
    </w:p>
  </w:footnote>
  <w:footnote w:type="continuationNotice" w:id="1">
    <w:p w14:paraId="3874009F" w14:textId="77777777" w:rsidR="006E58D9" w:rsidRDefault="006E58D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4B678" w14:textId="5C3EDD99" w:rsidR="00177049" w:rsidRDefault="00177049" w:rsidP="00B92955">
    <w:pPr>
      <w:pStyle w:val="SRHEinrichtung"/>
    </w:pPr>
    <w:r>
      <w:rPr>
        <w:noProof/>
        <w:lang w:val="de-DE" w:eastAsia="de-DE"/>
      </w:rPr>
      <w:drawing>
        <wp:anchor distT="0" distB="0" distL="114300" distR="114300" simplePos="0" relativeHeight="251658240" behindDoc="1" locked="1" layoutInCell="1" allowOverlap="0" wp14:anchorId="6D12E33F" wp14:editId="72C824CC">
          <wp:simplePos x="0" y="0"/>
          <wp:positionH relativeFrom="column">
            <wp:posOffset>0</wp:posOffset>
          </wp:positionH>
          <wp:positionV relativeFrom="page">
            <wp:posOffset>575945</wp:posOffset>
          </wp:positionV>
          <wp:extent cx="810000" cy="626400"/>
          <wp:effectExtent l="0" t="0" r="9525" b="2540"/>
          <wp:wrapNone/>
          <wp:docPr id="40" name="SR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RH-Logo"/>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10000" cy="626400"/>
                  </a:xfrm>
                  <a:prstGeom prst="rect">
                    <a:avLst/>
                  </a:prstGeom>
                </pic:spPr>
              </pic:pic>
            </a:graphicData>
          </a:graphic>
          <wp14:sizeRelH relativeFrom="margin">
            <wp14:pctWidth>0</wp14:pctWidth>
          </wp14:sizeRelH>
          <wp14:sizeRelV relativeFrom="margin">
            <wp14:pctHeight>0</wp14:pctHeight>
          </wp14:sizeRelV>
        </wp:anchor>
      </w:drawing>
    </w:r>
    <w:r w:rsidR="00D70EF1">
      <w:tab/>
    </w:r>
    <w:r w:rsidR="0063152C">
      <w:tab/>
    </w:r>
    <w:r w:rsidR="0063152C">
      <w:tab/>
    </w:r>
    <w:r w:rsidR="00CF0072">
      <w:tab/>
    </w:r>
  </w:p>
</w:hdr>
</file>

<file path=word/intelligence2.xml><?xml version="1.0" encoding="utf-8"?>
<int2:intelligence xmlns:int2="http://schemas.microsoft.com/office/intelligence/2020/intelligence" xmlns:oel="http://schemas.microsoft.com/office/2019/extlst">
  <int2:observations>
    <int2:textHash int2:hashCode="rnSuvDRw+Ll0A5" int2:id="6VY0i5Xy">
      <int2:state int2:value="Rejected" int2:type="AugLoop_Text_Critique"/>
    </int2:textHash>
    <int2:textHash int2:hashCode="n0gxuCpmBoTDnO" int2:id="9mooYpFA">
      <int2:state int2:value="Rejected" int2:type="AugLoop_Text_Critique"/>
    </int2:textHash>
    <int2:textHash int2:hashCode="nzOnx5ivb9arso" int2:id="BVMcCriK">
      <int2:state int2:value="Rejected" int2:type="AugLoop_Text_Critique"/>
    </int2:textHash>
    <int2:textHash int2:hashCode="zMYi/1MVPDqtpi" int2:id="GHxXICKY">
      <int2:state int2:value="Rejected" int2:type="AugLoop_Text_Critique"/>
    </int2:textHash>
    <int2:textHash int2:hashCode="+MjeoctNvcxf4G" int2:id="LE8CCT8U">
      <int2:state int2:value="Rejected" int2:type="AugLoop_Text_Critique"/>
    </int2:textHash>
    <int2:textHash int2:hashCode="VewQgDmEe7vU10" int2:id="NQ2xlbxU">
      <int2:state int2:value="Rejected" int2:type="AugLoop_Text_Critique"/>
    </int2:textHash>
    <int2:textHash int2:hashCode="ZfNrjFf6qZWa89" int2:id="OM6hjpFF">
      <int2:state int2:value="Rejected" int2:type="AugLoop_Text_Critique"/>
    </int2:textHash>
    <int2:textHash int2:hashCode="pBvHOQD4mgDgHI" int2:id="PIfWgFwx">
      <int2:state int2:value="Rejected" int2:type="AugLoop_Text_Critique"/>
    </int2:textHash>
    <int2:textHash int2:hashCode="qACBX8YFkcZJik" int2:id="SXz0zEB1">
      <int2:state int2:value="Rejected" int2:type="AugLoop_Text_Critique"/>
    </int2:textHash>
    <int2:textHash int2:hashCode="lQ2cwYAb4whP+W" int2:id="UQIPBK7N">
      <int2:state int2:value="Rejected" int2:type="AugLoop_Text_Critique"/>
    </int2:textHash>
    <int2:textHash int2:hashCode="zxl6aEq9GR1SQj" int2:id="VzXvgxDa">
      <int2:state int2:value="Rejected" int2:type="AugLoop_Text_Critique"/>
    </int2:textHash>
    <int2:textHash int2:hashCode="v9waeGw+dTGUCf" int2:id="WmAtH96U">
      <int2:state int2:value="Rejected" int2:type="AugLoop_Text_Critique"/>
    </int2:textHash>
    <int2:textHash int2:hashCode="PS3aERSiUUn2H8" int2:id="b8kUFjZ2">
      <int2:state int2:value="Rejected" int2:type="AugLoop_Text_Critique"/>
    </int2:textHash>
    <int2:textHash int2:hashCode="LcInNhWTXBbrUZ" int2:id="ezpTmBDS">
      <int2:state int2:value="Rejected" int2:type="AugLoop_Text_Critique"/>
    </int2:textHash>
    <int2:textHash int2:hashCode="Hs0CHMkzL4mDmj" int2:id="iymQy8zB">
      <int2:state int2:value="Rejected" int2:type="AugLoop_Text_Critique"/>
    </int2:textHash>
    <int2:textHash int2:hashCode="q40ssFUMynfVya" int2:id="l5QR2kxN">
      <int2:state int2:value="Rejected" int2:type="AugLoop_Text_Critique"/>
    </int2:textHash>
    <int2:textHash int2:hashCode="E5wkVw5b7mBNAg" int2:id="pNQxBV9h">
      <int2:state int2:value="Rejected" int2:type="AugLoop_Text_Critique"/>
    </int2:textHash>
    <int2:textHash int2:hashCode="BwprIh4vz/KaYe" int2:id="pwOrcTE9">
      <int2:state int2:value="Rejected" int2:type="AugLoop_Text_Critique"/>
    </int2:textHash>
    <int2:textHash int2:hashCode="oJ5Bgp+hdxLAfO" int2:id="qxfMYTzk">
      <int2:state int2:value="Rejected" int2:type="AugLoop_Text_Critique"/>
    </int2:textHash>
    <int2:textHash int2:hashCode="41namZ7r5s6fKG" int2:id="rfRag6Kn">
      <int2:state int2:value="Rejected" int2:type="AugLoop_Text_Critique"/>
    </int2:textHash>
    <int2:textHash int2:hashCode="ThL8r/YCxtYEiO" int2:id="vAwUBrCs">
      <int2:state int2:value="Rejected" int2:type="AugLoop_Text_Critique"/>
    </int2:textHash>
    <int2:textHash int2:hashCode="5mudfurXWrBJ0g" int2:id="xF7jxIPu">
      <int2:state int2:value="Rejected" int2:type="AugLoop_Text_Critique"/>
    </int2:textHash>
    <int2:textHash int2:hashCode="3d/YQ3airjOVUK" int2:id="xRo3c0WQ">
      <int2:state int2:value="Rejected" int2:type="AugLoop_Text_Critique"/>
    </int2:textHash>
    <int2:textHash int2:hashCode="ufsdklNhztWkeu" int2:id="yKaknvZv">
      <int2:state int2:value="Rejected" int2:type="AugLoop_Text_Critique"/>
    </int2:textHash>
    <int2:bookmark int2:bookmarkName="_Int_9JHG1nbl" int2:invalidationBookmarkName="" int2:hashCode="mvmGQtrEWeG9ot" int2:id="EPAKurEH">
      <int2:state int2:value="Rejected" int2:type="AugLoop_Text_Critique"/>
    </int2:bookmark>
    <int2:bookmark int2:bookmarkName="_Int_UjUwQkqL" int2:invalidationBookmarkName="" int2:hashCode="NwUV1bGfgruhFJ" int2:id="KtvTdGJh">
      <int2:state int2:value="Rejected" int2:type="AugLoop_Acronyms_AcronymsCritique"/>
    </int2:bookmark>
    <int2:bookmark int2:bookmarkName="_Int_lIdQGmza" int2:invalidationBookmarkName="" int2:hashCode="OOZ+frJlm2D3lP" int2:id="Uwwh18Wc">
      <int2:state int2:value="Rejected" int2:type="AugLoop_Text_Critique"/>
    </int2:bookmark>
    <int2:bookmark int2:bookmarkName="_Int_ohMblmJl" int2:invalidationBookmarkName="" int2:hashCode="ZFv2AkaRA0wg04" int2:id="XQjVHCl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54F3"/>
    <w:multiLevelType w:val="hybridMultilevel"/>
    <w:tmpl w:val="9E9C6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71219"/>
    <w:multiLevelType w:val="hybridMultilevel"/>
    <w:tmpl w:val="F5707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25091F"/>
    <w:multiLevelType w:val="hybridMultilevel"/>
    <w:tmpl w:val="A0B2353C"/>
    <w:lvl w:ilvl="0" w:tplc="4009000F">
      <w:start w:val="1"/>
      <w:numFmt w:val="decimal"/>
      <w:lvlText w:val="%1."/>
      <w:lvlJc w:val="left"/>
      <w:pPr>
        <w:ind w:left="-567" w:hanging="360"/>
      </w:pPr>
      <w:rPr>
        <w:color w:val="000000" w:themeColor="text1"/>
      </w:rPr>
    </w:lvl>
    <w:lvl w:ilvl="1" w:tplc="5DA853F8" w:tentative="1">
      <w:start w:val="1"/>
      <w:numFmt w:val="lowerLetter"/>
      <w:lvlText w:val="%2."/>
      <w:lvlJc w:val="left"/>
      <w:pPr>
        <w:ind w:left="153" w:hanging="360"/>
      </w:pPr>
    </w:lvl>
    <w:lvl w:ilvl="2" w:tplc="D1204CAC" w:tentative="1">
      <w:start w:val="1"/>
      <w:numFmt w:val="lowerRoman"/>
      <w:lvlText w:val="%3."/>
      <w:lvlJc w:val="right"/>
      <w:pPr>
        <w:ind w:left="873" w:hanging="180"/>
      </w:pPr>
    </w:lvl>
    <w:lvl w:ilvl="3" w:tplc="CAE423C8" w:tentative="1">
      <w:start w:val="1"/>
      <w:numFmt w:val="decimal"/>
      <w:lvlText w:val="%4."/>
      <w:lvlJc w:val="left"/>
      <w:pPr>
        <w:ind w:left="1593" w:hanging="360"/>
      </w:pPr>
    </w:lvl>
    <w:lvl w:ilvl="4" w:tplc="1F50B1EE" w:tentative="1">
      <w:start w:val="1"/>
      <w:numFmt w:val="lowerLetter"/>
      <w:lvlText w:val="%5."/>
      <w:lvlJc w:val="left"/>
      <w:pPr>
        <w:ind w:left="2313" w:hanging="360"/>
      </w:pPr>
    </w:lvl>
    <w:lvl w:ilvl="5" w:tplc="A9221A8C" w:tentative="1">
      <w:start w:val="1"/>
      <w:numFmt w:val="lowerRoman"/>
      <w:lvlText w:val="%6."/>
      <w:lvlJc w:val="right"/>
      <w:pPr>
        <w:ind w:left="3033" w:hanging="180"/>
      </w:pPr>
    </w:lvl>
    <w:lvl w:ilvl="6" w:tplc="DAA20EF2" w:tentative="1">
      <w:start w:val="1"/>
      <w:numFmt w:val="decimal"/>
      <w:lvlText w:val="%7."/>
      <w:lvlJc w:val="left"/>
      <w:pPr>
        <w:ind w:left="3753" w:hanging="360"/>
      </w:pPr>
    </w:lvl>
    <w:lvl w:ilvl="7" w:tplc="A406E888" w:tentative="1">
      <w:start w:val="1"/>
      <w:numFmt w:val="lowerLetter"/>
      <w:lvlText w:val="%8."/>
      <w:lvlJc w:val="left"/>
      <w:pPr>
        <w:ind w:left="4473" w:hanging="360"/>
      </w:pPr>
    </w:lvl>
    <w:lvl w:ilvl="8" w:tplc="31DC0BD4" w:tentative="1">
      <w:start w:val="1"/>
      <w:numFmt w:val="lowerRoman"/>
      <w:lvlText w:val="%9."/>
      <w:lvlJc w:val="right"/>
      <w:pPr>
        <w:ind w:left="5193" w:hanging="180"/>
      </w:pPr>
    </w:lvl>
  </w:abstractNum>
  <w:abstractNum w:abstractNumId="3" w15:restartNumberingAfterBreak="0">
    <w:nsid w:val="1CC90687"/>
    <w:multiLevelType w:val="multilevel"/>
    <w:tmpl w:val="F86E2E80"/>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E425C1"/>
    <w:multiLevelType w:val="hybridMultilevel"/>
    <w:tmpl w:val="34DC4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7C7F12"/>
    <w:multiLevelType w:val="hybridMultilevel"/>
    <w:tmpl w:val="BB42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EB750D"/>
    <w:multiLevelType w:val="hybridMultilevel"/>
    <w:tmpl w:val="6C16EAD4"/>
    <w:lvl w:ilvl="0" w:tplc="B5924548">
      <w:start w:val="1"/>
      <w:numFmt w:val="decimal"/>
      <w:lvlText w:val="%1."/>
      <w:lvlJc w:val="left"/>
      <w:pPr>
        <w:ind w:left="1800" w:hanging="360"/>
      </w:pPr>
    </w:lvl>
    <w:lvl w:ilvl="1" w:tplc="4D2AA934" w:tentative="1">
      <w:start w:val="1"/>
      <w:numFmt w:val="lowerLetter"/>
      <w:lvlText w:val="%2."/>
      <w:lvlJc w:val="left"/>
      <w:pPr>
        <w:ind w:left="2520" w:hanging="360"/>
      </w:pPr>
    </w:lvl>
    <w:lvl w:ilvl="2" w:tplc="9FAC3274" w:tentative="1">
      <w:start w:val="1"/>
      <w:numFmt w:val="lowerRoman"/>
      <w:lvlText w:val="%3."/>
      <w:lvlJc w:val="right"/>
      <w:pPr>
        <w:ind w:left="3240" w:hanging="180"/>
      </w:pPr>
    </w:lvl>
    <w:lvl w:ilvl="3" w:tplc="05C83BEE" w:tentative="1">
      <w:start w:val="1"/>
      <w:numFmt w:val="decimal"/>
      <w:lvlText w:val="%4."/>
      <w:lvlJc w:val="left"/>
      <w:pPr>
        <w:ind w:left="3960" w:hanging="360"/>
      </w:pPr>
    </w:lvl>
    <w:lvl w:ilvl="4" w:tplc="81CA87D2" w:tentative="1">
      <w:start w:val="1"/>
      <w:numFmt w:val="lowerLetter"/>
      <w:lvlText w:val="%5."/>
      <w:lvlJc w:val="left"/>
      <w:pPr>
        <w:ind w:left="4680" w:hanging="360"/>
      </w:pPr>
    </w:lvl>
    <w:lvl w:ilvl="5" w:tplc="E692EB64" w:tentative="1">
      <w:start w:val="1"/>
      <w:numFmt w:val="lowerRoman"/>
      <w:lvlText w:val="%6."/>
      <w:lvlJc w:val="right"/>
      <w:pPr>
        <w:ind w:left="5400" w:hanging="180"/>
      </w:pPr>
    </w:lvl>
    <w:lvl w:ilvl="6" w:tplc="1F7ACC5A" w:tentative="1">
      <w:start w:val="1"/>
      <w:numFmt w:val="decimal"/>
      <w:lvlText w:val="%7."/>
      <w:lvlJc w:val="left"/>
      <w:pPr>
        <w:ind w:left="6120" w:hanging="360"/>
      </w:pPr>
    </w:lvl>
    <w:lvl w:ilvl="7" w:tplc="3416BF9A" w:tentative="1">
      <w:start w:val="1"/>
      <w:numFmt w:val="lowerLetter"/>
      <w:lvlText w:val="%8."/>
      <w:lvlJc w:val="left"/>
      <w:pPr>
        <w:ind w:left="6840" w:hanging="360"/>
      </w:pPr>
    </w:lvl>
    <w:lvl w:ilvl="8" w:tplc="08BA0334" w:tentative="1">
      <w:start w:val="1"/>
      <w:numFmt w:val="lowerRoman"/>
      <w:lvlText w:val="%9."/>
      <w:lvlJc w:val="right"/>
      <w:pPr>
        <w:ind w:left="7560" w:hanging="180"/>
      </w:pPr>
    </w:lvl>
  </w:abstractNum>
  <w:abstractNum w:abstractNumId="7" w15:restartNumberingAfterBreak="0">
    <w:nsid w:val="28E76F2C"/>
    <w:multiLevelType w:val="hybridMultilevel"/>
    <w:tmpl w:val="6C821E52"/>
    <w:lvl w:ilvl="0" w:tplc="A302082E">
      <w:start w:val="1"/>
      <w:numFmt w:val="bullet"/>
      <w:pStyle w:val="SRHAufzhlung"/>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B3C585"/>
    <w:multiLevelType w:val="hybridMultilevel"/>
    <w:tmpl w:val="4E987E88"/>
    <w:lvl w:ilvl="0" w:tplc="8AF6A89A">
      <w:start w:val="1"/>
      <w:numFmt w:val="decimal"/>
      <w:lvlText w:val="%1."/>
      <w:lvlJc w:val="left"/>
      <w:pPr>
        <w:ind w:left="1068" w:hanging="360"/>
      </w:pPr>
    </w:lvl>
    <w:lvl w:ilvl="1" w:tplc="C3F89B78">
      <w:start w:val="1"/>
      <w:numFmt w:val="lowerLetter"/>
      <w:lvlText w:val="%2."/>
      <w:lvlJc w:val="left"/>
      <w:pPr>
        <w:ind w:left="1788" w:hanging="360"/>
      </w:pPr>
    </w:lvl>
    <w:lvl w:ilvl="2" w:tplc="BBA40FE6">
      <w:start w:val="1"/>
      <w:numFmt w:val="lowerRoman"/>
      <w:lvlText w:val="%3."/>
      <w:lvlJc w:val="right"/>
      <w:pPr>
        <w:ind w:left="2508" w:hanging="180"/>
      </w:pPr>
    </w:lvl>
    <w:lvl w:ilvl="3" w:tplc="51D61456">
      <w:start w:val="1"/>
      <w:numFmt w:val="decimal"/>
      <w:lvlText w:val="%4."/>
      <w:lvlJc w:val="left"/>
      <w:pPr>
        <w:ind w:left="3228" w:hanging="360"/>
      </w:pPr>
    </w:lvl>
    <w:lvl w:ilvl="4" w:tplc="92FA08AA">
      <w:start w:val="1"/>
      <w:numFmt w:val="lowerLetter"/>
      <w:lvlText w:val="%5."/>
      <w:lvlJc w:val="left"/>
      <w:pPr>
        <w:ind w:left="3948" w:hanging="360"/>
      </w:pPr>
    </w:lvl>
    <w:lvl w:ilvl="5" w:tplc="E00E0764">
      <w:start w:val="1"/>
      <w:numFmt w:val="lowerRoman"/>
      <w:lvlText w:val="%6."/>
      <w:lvlJc w:val="right"/>
      <w:pPr>
        <w:ind w:left="4668" w:hanging="180"/>
      </w:pPr>
    </w:lvl>
    <w:lvl w:ilvl="6" w:tplc="E9FE4190">
      <w:start w:val="1"/>
      <w:numFmt w:val="decimal"/>
      <w:lvlText w:val="%7."/>
      <w:lvlJc w:val="left"/>
      <w:pPr>
        <w:ind w:left="5388" w:hanging="360"/>
      </w:pPr>
    </w:lvl>
    <w:lvl w:ilvl="7" w:tplc="BB8A5302">
      <w:start w:val="1"/>
      <w:numFmt w:val="lowerLetter"/>
      <w:lvlText w:val="%8."/>
      <w:lvlJc w:val="left"/>
      <w:pPr>
        <w:ind w:left="6108" w:hanging="360"/>
      </w:pPr>
    </w:lvl>
    <w:lvl w:ilvl="8" w:tplc="077EC77E">
      <w:start w:val="1"/>
      <w:numFmt w:val="lowerRoman"/>
      <w:lvlText w:val="%9."/>
      <w:lvlJc w:val="right"/>
      <w:pPr>
        <w:ind w:left="6828" w:hanging="180"/>
      </w:pPr>
    </w:lvl>
  </w:abstractNum>
  <w:abstractNum w:abstractNumId="9" w15:restartNumberingAfterBreak="0">
    <w:nsid w:val="2A3D1CAB"/>
    <w:multiLevelType w:val="multilevel"/>
    <w:tmpl w:val="49B033CA"/>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8902168"/>
    <w:multiLevelType w:val="hybridMultilevel"/>
    <w:tmpl w:val="0F9A05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4009000F">
      <w:start w:val="1"/>
      <w:numFmt w:val="decimal"/>
      <w:lvlText w:val="%4."/>
      <w:lvlJc w:val="left"/>
      <w:pPr>
        <w:ind w:left="72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4009000F">
      <w:start w:val="1"/>
      <w:numFmt w:val="decimal"/>
      <w:lvlText w:val="%7."/>
      <w:lvlJc w:val="left"/>
      <w:pPr>
        <w:ind w:left="72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52304FDB"/>
    <w:multiLevelType w:val="hybridMultilevel"/>
    <w:tmpl w:val="778E0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E03654"/>
    <w:multiLevelType w:val="hybridMultilevel"/>
    <w:tmpl w:val="05226B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071B41"/>
    <w:multiLevelType w:val="multilevel"/>
    <w:tmpl w:val="70362DDE"/>
    <w:styleLink w:val="CurrentList1"/>
    <w:lvl w:ilvl="0">
      <w:start w:val="1"/>
      <w:numFmt w:val="decimal"/>
      <w:lvlText w:val="%1."/>
      <w:lvlJc w:val="left"/>
      <w:pPr>
        <w:tabs>
          <w:tab w:val="num" w:pos="720"/>
        </w:tabs>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F4B1380"/>
    <w:multiLevelType w:val="hybridMultilevel"/>
    <w:tmpl w:val="F558D658"/>
    <w:lvl w:ilvl="0" w:tplc="77C07A72">
      <w:start w:val="1"/>
      <w:numFmt w:val="decimal"/>
      <w:lvlText w:val="%1."/>
      <w:lvlJc w:val="left"/>
      <w:pPr>
        <w:ind w:left="-207" w:hanging="360"/>
      </w:pPr>
      <w:rPr>
        <w:rFonts w:hint="default"/>
        <w:color w:val="000000" w:themeColor="text1"/>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5" w15:restartNumberingAfterBreak="0">
    <w:nsid w:val="66046FA0"/>
    <w:multiLevelType w:val="hybridMultilevel"/>
    <w:tmpl w:val="887C908A"/>
    <w:lvl w:ilvl="0" w:tplc="8F2C1C96">
      <w:start w:val="1"/>
      <w:numFmt w:val="decimal"/>
      <w:lvlText w:val="%1."/>
      <w:lvlJc w:val="left"/>
      <w:pPr>
        <w:ind w:left="1800" w:hanging="360"/>
      </w:pPr>
    </w:lvl>
    <w:lvl w:ilvl="1" w:tplc="1F962D06" w:tentative="1">
      <w:start w:val="1"/>
      <w:numFmt w:val="lowerLetter"/>
      <w:lvlText w:val="%2."/>
      <w:lvlJc w:val="left"/>
      <w:pPr>
        <w:ind w:left="2520" w:hanging="360"/>
      </w:pPr>
    </w:lvl>
    <w:lvl w:ilvl="2" w:tplc="C4C2DF06" w:tentative="1">
      <w:start w:val="1"/>
      <w:numFmt w:val="lowerRoman"/>
      <w:lvlText w:val="%3."/>
      <w:lvlJc w:val="right"/>
      <w:pPr>
        <w:ind w:left="3240" w:hanging="180"/>
      </w:pPr>
    </w:lvl>
    <w:lvl w:ilvl="3" w:tplc="A372EBD2" w:tentative="1">
      <w:start w:val="1"/>
      <w:numFmt w:val="decimal"/>
      <w:lvlText w:val="%4."/>
      <w:lvlJc w:val="left"/>
      <w:pPr>
        <w:ind w:left="3960" w:hanging="360"/>
      </w:pPr>
    </w:lvl>
    <w:lvl w:ilvl="4" w:tplc="69F69F3A" w:tentative="1">
      <w:start w:val="1"/>
      <w:numFmt w:val="lowerLetter"/>
      <w:lvlText w:val="%5."/>
      <w:lvlJc w:val="left"/>
      <w:pPr>
        <w:ind w:left="4680" w:hanging="360"/>
      </w:pPr>
    </w:lvl>
    <w:lvl w:ilvl="5" w:tplc="FF308BB8" w:tentative="1">
      <w:start w:val="1"/>
      <w:numFmt w:val="lowerRoman"/>
      <w:lvlText w:val="%6."/>
      <w:lvlJc w:val="right"/>
      <w:pPr>
        <w:ind w:left="5400" w:hanging="180"/>
      </w:pPr>
    </w:lvl>
    <w:lvl w:ilvl="6" w:tplc="988E1310" w:tentative="1">
      <w:start w:val="1"/>
      <w:numFmt w:val="decimal"/>
      <w:lvlText w:val="%7."/>
      <w:lvlJc w:val="left"/>
      <w:pPr>
        <w:ind w:left="6120" w:hanging="360"/>
      </w:pPr>
    </w:lvl>
    <w:lvl w:ilvl="7" w:tplc="CB38E0DC" w:tentative="1">
      <w:start w:val="1"/>
      <w:numFmt w:val="lowerLetter"/>
      <w:lvlText w:val="%8."/>
      <w:lvlJc w:val="left"/>
      <w:pPr>
        <w:ind w:left="6840" w:hanging="360"/>
      </w:pPr>
    </w:lvl>
    <w:lvl w:ilvl="8" w:tplc="FF8E6DF2" w:tentative="1">
      <w:start w:val="1"/>
      <w:numFmt w:val="lowerRoman"/>
      <w:lvlText w:val="%9."/>
      <w:lvlJc w:val="right"/>
      <w:pPr>
        <w:ind w:left="7560" w:hanging="180"/>
      </w:pPr>
    </w:lvl>
  </w:abstractNum>
  <w:abstractNum w:abstractNumId="16" w15:restartNumberingAfterBreak="0">
    <w:nsid w:val="72590347"/>
    <w:multiLevelType w:val="hybridMultilevel"/>
    <w:tmpl w:val="3B1AC1AE"/>
    <w:lvl w:ilvl="0" w:tplc="8DD80896">
      <w:start w:val="1"/>
      <w:numFmt w:val="decimal"/>
      <w:lvlText w:val="%1."/>
      <w:lvlJc w:val="left"/>
      <w:pPr>
        <w:ind w:left="3010" w:hanging="360"/>
      </w:pPr>
    </w:lvl>
    <w:lvl w:ilvl="1" w:tplc="B330CC32" w:tentative="1">
      <w:start w:val="1"/>
      <w:numFmt w:val="lowerLetter"/>
      <w:lvlText w:val="%2."/>
      <w:lvlJc w:val="left"/>
      <w:pPr>
        <w:ind w:left="3730" w:hanging="360"/>
      </w:pPr>
    </w:lvl>
    <w:lvl w:ilvl="2" w:tplc="540EFCB6" w:tentative="1">
      <w:start w:val="1"/>
      <w:numFmt w:val="lowerRoman"/>
      <w:lvlText w:val="%3."/>
      <w:lvlJc w:val="right"/>
      <w:pPr>
        <w:ind w:left="4450" w:hanging="180"/>
      </w:pPr>
    </w:lvl>
    <w:lvl w:ilvl="3" w:tplc="5DA8713C" w:tentative="1">
      <w:start w:val="1"/>
      <w:numFmt w:val="decimal"/>
      <w:lvlText w:val="%4."/>
      <w:lvlJc w:val="left"/>
      <w:pPr>
        <w:ind w:left="5170" w:hanging="360"/>
      </w:pPr>
    </w:lvl>
    <w:lvl w:ilvl="4" w:tplc="6CEC0512" w:tentative="1">
      <w:start w:val="1"/>
      <w:numFmt w:val="lowerLetter"/>
      <w:lvlText w:val="%5."/>
      <w:lvlJc w:val="left"/>
      <w:pPr>
        <w:ind w:left="5890" w:hanging="360"/>
      </w:pPr>
    </w:lvl>
    <w:lvl w:ilvl="5" w:tplc="E458847E" w:tentative="1">
      <w:start w:val="1"/>
      <w:numFmt w:val="lowerRoman"/>
      <w:lvlText w:val="%6."/>
      <w:lvlJc w:val="right"/>
      <w:pPr>
        <w:ind w:left="6610" w:hanging="180"/>
      </w:pPr>
    </w:lvl>
    <w:lvl w:ilvl="6" w:tplc="3404FDD6" w:tentative="1">
      <w:start w:val="1"/>
      <w:numFmt w:val="decimal"/>
      <w:lvlText w:val="%7."/>
      <w:lvlJc w:val="left"/>
      <w:pPr>
        <w:ind w:left="7330" w:hanging="360"/>
      </w:pPr>
    </w:lvl>
    <w:lvl w:ilvl="7" w:tplc="7FB24EB0" w:tentative="1">
      <w:start w:val="1"/>
      <w:numFmt w:val="lowerLetter"/>
      <w:lvlText w:val="%8."/>
      <w:lvlJc w:val="left"/>
      <w:pPr>
        <w:ind w:left="8050" w:hanging="360"/>
      </w:pPr>
    </w:lvl>
    <w:lvl w:ilvl="8" w:tplc="128CF8CE" w:tentative="1">
      <w:start w:val="1"/>
      <w:numFmt w:val="lowerRoman"/>
      <w:lvlText w:val="%9."/>
      <w:lvlJc w:val="right"/>
      <w:pPr>
        <w:ind w:left="8770" w:hanging="180"/>
      </w:pPr>
    </w:lvl>
  </w:abstractNum>
  <w:abstractNum w:abstractNumId="17" w15:restartNumberingAfterBreak="0">
    <w:nsid w:val="75AAEC0D"/>
    <w:multiLevelType w:val="hybridMultilevel"/>
    <w:tmpl w:val="6EDA1EE8"/>
    <w:lvl w:ilvl="0" w:tplc="4009000F">
      <w:start w:val="1"/>
      <w:numFmt w:val="decimal"/>
      <w:lvlText w:val="%1."/>
      <w:lvlJc w:val="left"/>
      <w:pPr>
        <w:ind w:left="720" w:hanging="360"/>
      </w:pPr>
    </w:lvl>
    <w:lvl w:ilvl="1" w:tplc="A9F0E0B8">
      <w:start w:val="1"/>
      <w:numFmt w:val="lowerLetter"/>
      <w:lvlText w:val="%2."/>
      <w:lvlJc w:val="left"/>
      <w:pPr>
        <w:ind w:left="1440" w:hanging="360"/>
      </w:pPr>
    </w:lvl>
    <w:lvl w:ilvl="2" w:tplc="82BC0BB6">
      <w:start w:val="1"/>
      <w:numFmt w:val="lowerRoman"/>
      <w:lvlText w:val="%3."/>
      <w:lvlJc w:val="right"/>
      <w:pPr>
        <w:ind w:left="2160" w:hanging="180"/>
      </w:pPr>
    </w:lvl>
    <w:lvl w:ilvl="3" w:tplc="A12E0D00">
      <w:start w:val="1"/>
      <w:numFmt w:val="decimal"/>
      <w:lvlText w:val="%4."/>
      <w:lvlJc w:val="left"/>
      <w:pPr>
        <w:ind w:left="2880" w:hanging="360"/>
      </w:pPr>
    </w:lvl>
    <w:lvl w:ilvl="4" w:tplc="27E61E1E">
      <w:start w:val="1"/>
      <w:numFmt w:val="lowerLetter"/>
      <w:lvlText w:val="%5."/>
      <w:lvlJc w:val="left"/>
      <w:pPr>
        <w:ind w:left="3600" w:hanging="360"/>
      </w:pPr>
    </w:lvl>
    <w:lvl w:ilvl="5" w:tplc="A986E660">
      <w:start w:val="1"/>
      <w:numFmt w:val="lowerRoman"/>
      <w:lvlText w:val="%6."/>
      <w:lvlJc w:val="right"/>
      <w:pPr>
        <w:ind w:left="4320" w:hanging="180"/>
      </w:pPr>
    </w:lvl>
    <w:lvl w:ilvl="6" w:tplc="A45ABCB8">
      <w:start w:val="1"/>
      <w:numFmt w:val="decimal"/>
      <w:lvlText w:val="%7."/>
      <w:lvlJc w:val="left"/>
      <w:pPr>
        <w:ind w:left="5040" w:hanging="360"/>
      </w:pPr>
    </w:lvl>
    <w:lvl w:ilvl="7" w:tplc="534E369C">
      <w:start w:val="1"/>
      <w:numFmt w:val="lowerLetter"/>
      <w:lvlText w:val="%8."/>
      <w:lvlJc w:val="left"/>
      <w:pPr>
        <w:ind w:left="5760" w:hanging="360"/>
      </w:pPr>
    </w:lvl>
    <w:lvl w:ilvl="8" w:tplc="7B1EC694">
      <w:start w:val="1"/>
      <w:numFmt w:val="lowerRoman"/>
      <w:lvlText w:val="%9."/>
      <w:lvlJc w:val="right"/>
      <w:pPr>
        <w:ind w:left="6480" w:hanging="180"/>
      </w:pPr>
    </w:lvl>
  </w:abstractNum>
  <w:abstractNum w:abstractNumId="18" w15:restartNumberingAfterBreak="0">
    <w:nsid w:val="7721A4AF"/>
    <w:multiLevelType w:val="hybridMultilevel"/>
    <w:tmpl w:val="9E06E304"/>
    <w:lvl w:ilvl="0" w:tplc="D236E060">
      <w:start w:val="1"/>
      <w:numFmt w:val="decimal"/>
      <w:lvlText w:val="%1."/>
      <w:lvlJc w:val="left"/>
      <w:pPr>
        <w:ind w:left="720" w:hanging="360"/>
      </w:pPr>
    </w:lvl>
    <w:lvl w:ilvl="1" w:tplc="691000F8">
      <w:start w:val="1"/>
      <w:numFmt w:val="lowerLetter"/>
      <w:lvlText w:val="%2."/>
      <w:lvlJc w:val="left"/>
      <w:pPr>
        <w:ind w:left="1440" w:hanging="360"/>
      </w:pPr>
    </w:lvl>
    <w:lvl w:ilvl="2" w:tplc="82268E56">
      <w:start w:val="1"/>
      <w:numFmt w:val="lowerRoman"/>
      <w:lvlText w:val="%3."/>
      <w:lvlJc w:val="right"/>
      <w:pPr>
        <w:ind w:left="2160" w:hanging="180"/>
      </w:pPr>
    </w:lvl>
    <w:lvl w:ilvl="3" w:tplc="DF22B0DA">
      <w:start w:val="1"/>
      <w:numFmt w:val="decimal"/>
      <w:lvlText w:val="%4."/>
      <w:lvlJc w:val="left"/>
      <w:pPr>
        <w:ind w:left="2880" w:hanging="360"/>
      </w:pPr>
    </w:lvl>
    <w:lvl w:ilvl="4" w:tplc="0EEE412C">
      <w:start w:val="1"/>
      <w:numFmt w:val="lowerLetter"/>
      <w:lvlText w:val="%5."/>
      <w:lvlJc w:val="left"/>
      <w:pPr>
        <w:ind w:left="3600" w:hanging="360"/>
      </w:pPr>
    </w:lvl>
    <w:lvl w:ilvl="5" w:tplc="95D803E0">
      <w:start w:val="1"/>
      <w:numFmt w:val="lowerRoman"/>
      <w:lvlText w:val="%6."/>
      <w:lvlJc w:val="right"/>
      <w:pPr>
        <w:ind w:left="4320" w:hanging="180"/>
      </w:pPr>
    </w:lvl>
    <w:lvl w:ilvl="6" w:tplc="F00A2DFA">
      <w:start w:val="1"/>
      <w:numFmt w:val="decimal"/>
      <w:lvlText w:val="%7."/>
      <w:lvlJc w:val="left"/>
      <w:pPr>
        <w:ind w:left="5040" w:hanging="360"/>
      </w:pPr>
    </w:lvl>
    <w:lvl w:ilvl="7" w:tplc="2876A836">
      <w:start w:val="1"/>
      <w:numFmt w:val="lowerLetter"/>
      <w:lvlText w:val="%8."/>
      <w:lvlJc w:val="left"/>
      <w:pPr>
        <w:ind w:left="5760" w:hanging="360"/>
      </w:pPr>
    </w:lvl>
    <w:lvl w:ilvl="8" w:tplc="C17C4F08">
      <w:start w:val="1"/>
      <w:numFmt w:val="lowerRoman"/>
      <w:lvlText w:val="%9."/>
      <w:lvlJc w:val="right"/>
      <w:pPr>
        <w:ind w:left="6480" w:hanging="180"/>
      </w:pPr>
    </w:lvl>
  </w:abstractNum>
  <w:abstractNum w:abstractNumId="19" w15:restartNumberingAfterBreak="0">
    <w:nsid w:val="777B7F80"/>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29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50445211">
    <w:abstractNumId w:val="18"/>
  </w:num>
  <w:num w:numId="2" w16cid:durableId="760102338">
    <w:abstractNumId w:val="8"/>
  </w:num>
  <w:num w:numId="3" w16cid:durableId="599721348">
    <w:abstractNumId w:val="17"/>
  </w:num>
  <w:num w:numId="4" w16cid:durableId="1466703421">
    <w:abstractNumId w:val="7"/>
  </w:num>
  <w:num w:numId="5" w16cid:durableId="85423343">
    <w:abstractNumId w:val="19"/>
  </w:num>
  <w:num w:numId="6" w16cid:durableId="1186213847">
    <w:abstractNumId w:val="13"/>
  </w:num>
  <w:num w:numId="7" w16cid:durableId="1023937608">
    <w:abstractNumId w:val="4"/>
  </w:num>
  <w:num w:numId="8" w16cid:durableId="247857235">
    <w:abstractNumId w:val="5"/>
  </w:num>
  <w:num w:numId="9" w16cid:durableId="1503158801">
    <w:abstractNumId w:val="0"/>
  </w:num>
  <w:num w:numId="10" w16cid:durableId="1164466654">
    <w:abstractNumId w:val="16"/>
  </w:num>
  <w:num w:numId="11" w16cid:durableId="2146970178">
    <w:abstractNumId w:val="11"/>
  </w:num>
  <w:num w:numId="12" w16cid:durableId="1491797696">
    <w:abstractNumId w:val="6"/>
  </w:num>
  <w:num w:numId="13" w16cid:durableId="2078701912">
    <w:abstractNumId w:val="15"/>
  </w:num>
  <w:num w:numId="14" w16cid:durableId="1835143877">
    <w:abstractNumId w:val="14"/>
  </w:num>
  <w:num w:numId="15" w16cid:durableId="1046442999">
    <w:abstractNumId w:val="2"/>
  </w:num>
  <w:num w:numId="16" w16cid:durableId="938483302">
    <w:abstractNumId w:val="10"/>
  </w:num>
  <w:num w:numId="17" w16cid:durableId="1272544679">
    <w:abstractNumId w:val="12"/>
  </w:num>
  <w:num w:numId="18" w16cid:durableId="213586494">
    <w:abstractNumId w:val="3"/>
  </w:num>
  <w:num w:numId="19" w16cid:durableId="1175535009">
    <w:abstractNumId w:val="1"/>
  </w:num>
  <w:num w:numId="20" w16cid:durableId="197782839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C6"/>
    <w:rsid w:val="00006FD1"/>
    <w:rsid w:val="000073EB"/>
    <w:rsid w:val="000107A1"/>
    <w:rsid w:val="00011E5D"/>
    <w:rsid w:val="0001517D"/>
    <w:rsid w:val="00017576"/>
    <w:rsid w:val="000175A0"/>
    <w:rsid w:val="00017C19"/>
    <w:rsid w:val="0002529F"/>
    <w:rsid w:val="000254BE"/>
    <w:rsid w:val="00025716"/>
    <w:rsid w:val="000259EF"/>
    <w:rsid w:val="00030F25"/>
    <w:rsid w:val="00032B31"/>
    <w:rsid w:val="00032FC6"/>
    <w:rsid w:val="000330CB"/>
    <w:rsid w:val="000333CB"/>
    <w:rsid w:val="0003346C"/>
    <w:rsid w:val="00033B12"/>
    <w:rsid w:val="0003503A"/>
    <w:rsid w:val="0003549B"/>
    <w:rsid w:val="0003646C"/>
    <w:rsid w:val="0003679B"/>
    <w:rsid w:val="00036DBB"/>
    <w:rsid w:val="000400DE"/>
    <w:rsid w:val="00040752"/>
    <w:rsid w:val="00041C83"/>
    <w:rsid w:val="00042EF8"/>
    <w:rsid w:val="00042F6C"/>
    <w:rsid w:val="00044E40"/>
    <w:rsid w:val="000466E1"/>
    <w:rsid w:val="000469E8"/>
    <w:rsid w:val="00047FD0"/>
    <w:rsid w:val="00050E0E"/>
    <w:rsid w:val="0005115D"/>
    <w:rsid w:val="00054F65"/>
    <w:rsid w:val="00057BDB"/>
    <w:rsid w:val="00060480"/>
    <w:rsid w:val="00061A3F"/>
    <w:rsid w:val="0006215F"/>
    <w:rsid w:val="0006228A"/>
    <w:rsid w:val="00063095"/>
    <w:rsid w:val="00063C89"/>
    <w:rsid w:val="00065138"/>
    <w:rsid w:val="0006625F"/>
    <w:rsid w:val="00072B9B"/>
    <w:rsid w:val="00072E0D"/>
    <w:rsid w:val="0007379E"/>
    <w:rsid w:val="0007389D"/>
    <w:rsid w:val="00074924"/>
    <w:rsid w:val="00075DD5"/>
    <w:rsid w:val="00076CEB"/>
    <w:rsid w:val="00077144"/>
    <w:rsid w:val="0008140D"/>
    <w:rsid w:val="0008291E"/>
    <w:rsid w:val="00083AD0"/>
    <w:rsid w:val="00087F2D"/>
    <w:rsid w:val="00090016"/>
    <w:rsid w:val="00091CAE"/>
    <w:rsid w:val="00092438"/>
    <w:rsid w:val="000926DC"/>
    <w:rsid w:val="000962D1"/>
    <w:rsid w:val="000970F8"/>
    <w:rsid w:val="0009765B"/>
    <w:rsid w:val="000A03C1"/>
    <w:rsid w:val="000A1ACC"/>
    <w:rsid w:val="000A244A"/>
    <w:rsid w:val="000A2462"/>
    <w:rsid w:val="000A35FD"/>
    <w:rsid w:val="000A4AA3"/>
    <w:rsid w:val="000A764F"/>
    <w:rsid w:val="000A778C"/>
    <w:rsid w:val="000A7FDF"/>
    <w:rsid w:val="000B0A47"/>
    <w:rsid w:val="000B1551"/>
    <w:rsid w:val="000B2DA8"/>
    <w:rsid w:val="000B30B7"/>
    <w:rsid w:val="000B3382"/>
    <w:rsid w:val="000B6271"/>
    <w:rsid w:val="000C1E4D"/>
    <w:rsid w:val="000C2A2F"/>
    <w:rsid w:val="000C348C"/>
    <w:rsid w:val="000C4C5B"/>
    <w:rsid w:val="000C4EED"/>
    <w:rsid w:val="000C7891"/>
    <w:rsid w:val="000D0D80"/>
    <w:rsid w:val="000D181E"/>
    <w:rsid w:val="000D4C16"/>
    <w:rsid w:val="000E2EDA"/>
    <w:rsid w:val="000E4338"/>
    <w:rsid w:val="000E4614"/>
    <w:rsid w:val="000E5D5A"/>
    <w:rsid w:val="000E6FC2"/>
    <w:rsid w:val="000E7A9F"/>
    <w:rsid w:val="000E7FEE"/>
    <w:rsid w:val="000F1CED"/>
    <w:rsid w:val="000F3734"/>
    <w:rsid w:val="000F4866"/>
    <w:rsid w:val="000F5535"/>
    <w:rsid w:val="000F68F1"/>
    <w:rsid w:val="000F7581"/>
    <w:rsid w:val="000F765B"/>
    <w:rsid w:val="001026EC"/>
    <w:rsid w:val="00103EEE"/>
    <w:rsid w:val="00105929"/>
    <w:rsid w:val="001061A4"/>
    <w:rsid w:val="0010628C"/>
    <w:rsid w:val="00107AA1"/>
    <w:rsid w:val="00107C9F"/>
    <w:rsid w:val="00110EA5"/>
    <w:rsid w:val="0011176B"/>
    <w:rsid w:val="00114914"/>
    <w:rsid w:val="001160DE"/>
    <w:rsid w:val="00116239"/>
    <w:rsid w:val="00116C42"/>
    <w:rsid w:val="0011721C"/>
    <w:rsid w:val="00117649"/>
    <w:rsid w:val="001217B6"/>
    <w:rsid w:val="001217CE"/>
    <w:rsid w:val="00127366"/>
    <w:rsid w:val="0013199C"/>
    <w:rsid w:val="00132B66"/>
    <w:rsid w:val="00134847"/>
    <w:rsid w:val="00136785"/>
    <w:rsid w:val="001379B6"/>
    <w:rsid w:val="001379D1"/>
    <w:rsid w:val="00140F12"/>
    <w:rsid w:val="001417EC"/>
    <w:rsid w:val="001419A6"/>
    <w:rsid w:val="00142540"/>
    <w:rsid w:val="00147D78"/>
    <w:rsid w:val="001505A5"/>
    <w:rsid w:val="00151B96"/>
    <w:rsid w:val="00153150"/>
    <w:rsid w:val="001545B2"/>
    <w:rsid w:val="00162763"/>
    <w:rsid w:val="001647D6"/>
    <w:rsid w:val="00165786"/>
    <w:rsid w:val="001668DB"/>
    <w:rsid w:val="0016748F"/>
    <w:rsid w:val="0017230A"/>
    <w:rsid w:val="00172F5E"/>
    <w:rsid w:val="00173365"/>
    <w:rsid w:val="00174AF1"/>
    <w:rsid w:val="00177049"/>
    <w:rsid w:val="001849E5"/>
    <w:rsid w:val="00185DCB"/>
    <w:rsid w:val="001874EC"/>
    <w:rsid w:val="0018752F"/>
    <w:rsid w:val="00193137"/>
    <w:rsid w:val="00194295"/>
    <w:rsid w:val="0019473C"/>
    <w:rsid w:val="001947E9"/>
    <w:rsid w:val="00194F61"/>
    <w:rsid w:val="001959E9"/>
    <w:rsid w:val="001A33AE"/>
    <w:rsid w:val="001A436E"/>
    <w:rsid w:val="001A4C98"/>
    <w:rsid w:val="001A6DB3"/>
    <w:rsid w:val="001A735D"/>
    <w:rsid w:val="001A7A06"/>
    <w:rsid w:val="001B0B9E"/>
    <w:rsid w:val="001B35AD"/>
    <w:rsid w:val="001B3865"/>
    <w:rsid w:val="001B4030"/>
    <w:rsid w:val="001C3250"/>
    <w:rsid w:val="001C3DDF"/>
    <w:rsid w:val="001C5E5F"/>
    <w:rsid w:val="001C7100"/>
    <w:rsid w:val="001C72DD"/>
    <w:rsid w:val="001D06FC"/>
    <w:rsid w:val="001D1063"/>
    <w:rsid w:val="001D2509"/>
    <w:rsid w:val="001D4EF6"/>
    <w:rsid w:val="001D5081"/>
    <w:rsid w:val="001D51DD"/>
    <w:rsid w:val="001D6C3E"/>
    <w:rsid w:val="001D7DB5"/>
    <w:rsid w:val="001E29B4"/>
    <w:rsid w:val="001E3DD5"/>
    <w:rsid w:val="001E4664"/>
    <w:rsid w:val="001E4C3E"/>
    <w:rsid w:val="001E61F4"/>
    <w:rsid w:val="001F2BB3"/>
    <w:rsid w:val="001F42F5"/>
    <w:rsid w:val="001F4E75"/>
    <w:rsid w:val="001F77BB"/>
    <w:rsid w:val="001F79E5"/>
    <w:rsid w:val="001F7EB4"/>
    <w:rsid w:val="001F7F50"/>
    <w:rsid w:val="0020216C"/>
    <w:rsid w:val="00203E61"/>
    <w:rsid w:val="00205088"/>
    <w:rsid w:val="002053AE"/>
    <w:rsid w:val="002055B4"/>
    <w:rsid w:val="002066D9"/>
    <w:rsid w:val="002066DB"/>
    <w:rsid w:val="0020774D"/>
    <w:rsid w:val="00207DF8"/>
    <w:rsid w:val="00210082"/>
    <w:rsid w:val="00213C08"/>
    <w:rsid w:val="002178E5"/>
    <w:rsid w:val="0022203A"/>
    <w:rsid w:val="00225F43"/>
    <w:rsid w:val="00230EA4"/>
    <w:rsid w:val="00232EBC"/>
    <w:rsid w:val="00232F4F"/>
    <w:rsid w:val="002373B9"/>
    <w:rsid w:val="002375B2"/>
    <w:rsid w:val="00240AD8"/>
    <w:rsid w:val="00241E8E"/>
    <w:rsid w:val="00242180"/>
    <w:rsid w:val="00242276"/>
    <w:rsid w:val="00243E3D"/>
    <w:rsid w:val="0024528F"/>
    <w:rsid w:val="002456E0"/>
    <w:rsid w:val="00245BC5"/>
    <w:rsid w:val="0024757C"/>
    <w:rsid w:val="00247CA3"/>
    <w:rsid w:val="00251794"/>
    <w:rsid w:val="00251D27"/>
    <w:rsid w:val="0025326A"/>
    <w:rsid w:val="002542F0"/>
    <w:rsid w:val="00257198"/>
    <w:rsid w:val="00260F17"/>
    <w:rsid w:val="00262161"/>
    <w:rsid w:val="0026371B"/>
    <w:rsid w:val="00271554"/>
    <w:rsid w:val="00273634"/>
    <w:rsid w:val="0027758F"/>
    <w:rsid w:val="00283A62"/>
    <w:rsid w:val="00283E14"/>
    <w:rsid w:val="0028553C"/>
    <w:rsid w:val="00287765"/>
    <w:rsid w:val="0028777E"/>
    <w:rsid w:val="002879A2"/>
    <w:rsid w:val="00287EF8"/>
    <w:rsid w:val="00290286"/>
    <w:rsid w:val="002950DF"/>
    <w:rsid w:val="0029752D"/>
    <w:rsid w:val="002A0A18"/>
    <w:rsid w:val="002A170B"/>
    <w:rsid w:val="002A240F"/>
    <w:rsid w:val="002A5EC7"/>
    <w:rsid w:val="002A6310"/>
    <w:rsid w:val="002A680A"/>
    <w:rsid w:val="002A6C02"/>
    <w:rsid w:val="002B06B3"/>
    <w:rsid w:val="002B082D"/>
    <w:rsid w:val="002B467A"/>
    <w:rsid w:val="002B5B33"/>
    <w:rsid w:val="002B7A09"/>
    <w:rsid w:val="002C015F"/>
    <w:rsid w:val="002C2698"/>
    <w:rsid w:val="002C5099"/>
    <w:rsid w:val="002C5672"/>
    <w:rsid w:val="002C6AEF"/>
    <w:rsid w:val="002D069D"/>
    <w:rsid w:val="002D28D6"/>
    <w:rsid w:val="002D5921"/>
    <w:rsid w:val="002D7619"/>
    <w:rsid w:val="002D7F6F"/>
    <w:rsid w:val="002E1732"/>
    <w:rsid w:val="002E2301"/>
    <w:rsid w:val="002E30F7"/>
    <w:rsid w:val="002E593D"/>
    <w:rsid w:val="002F020A"/>
    <w:rsid w:val="002F0638"/>
    <w:rsid w:val="002F3921"/>
    <w:rsid w:val="002F48AB"/>
    <w:rsid w:val="002F7052"/>
    <w:rsid w:val="002F745D"/>
    <w:rsid w:val="002F7873"/>
    <w:rsid w:val="002F792D"/>
    <w:rsid w:val="0030020C"/>
    <w:rsid w:val="003040A9"/>
    <w:rsid w:val="003046F7"/>
    <w:rsid w:val="003118C2"/>
    <w:rsid w:val="00314CB4"/>
    <w:rsid w:val="00316D40"/>
    <w:rsid w:val="0032067D"/>
    <w:rsid w:val="00320C21"/>
    <w:rsid w:val="003257E3"/>
    <w:rsid w:val="0032582E"/>
    <w:rsid w:val="0032582F"/>
    <w:rsid w:val="0032798A"/>
    <w:rsid w:val="003309A2"/>
    <w:rsid w:val="00332BD6"/>
    <w:rsid w:val="00336BAF"/>
    <w:rsid w:val="0033727E"/>
    <w:rsid w:val="00337B64"/>
    <w:rsid w:val="00342BF4"/>
    <w:rsid w:val="003436CD"/>
    <w:rsid w:val="003455DB"/>
    <w:rsid w:val="00345DB3"/>
    <w:rsid w:val="00346D5E"/>
    <w:rsid w:val="003508A6"/>
    <w:rsid w:val="003510E5"/>
    <w:rsid w:val="00356AE5"/>
    <w:rsid w:val="00356B3D"/>
    <w:rsid w:val="00357834"/>
    <w:rsid w:val="003620A3"/>
    <w:rsid w:val="00362B91"/>
    <w:rsid w:val="00363EFD"/>
    <w:rsid w:val="00367071"/>
    <w:rsid w:val="003714AE"/>
    <w:rsid w:val="00372786"/>
    <w:rsid w:val="00372921"/>
    <w:rsid w:val="00372C30"/>
    <w:rsid w:val="00373CD0"/>
    <w:rsid w:val="00373F9A"/>
    <w:rsid w:val="0037456E"/>
    <w:rsid w:val="00375366"/>
    <w:rsid w:val="003826B9"/>
    <w:rsid w:val="0038376C"/>
    <w:rsid w:val="00383B38"/>
    <w:rsid w:val="00383C5D"/>
    <w:rsid w:val="00385692"/>
    <w:rsid w:val="003873DC"/>
    <w:rsid w:val="00387541"/>
    <w:rsid w:val="00387D51"/>
    <w:rsid w:val="00393838"/>
    <w:rsid w:val="003A005C"/>
    <w:rsid w:val="003A01FC"/>
    <w:rsid w:val="003A1106"/>
    <w:rsid w:val="003A177D"/>
    <w:rsid w:val="003A29F1"/>
    <w:rsid w:val="003A3A74"/>
    <w:rsid w:val="003A5D68"/>
    <w:rsid w:val="003A68D1"/>
    <w:rsid w:val="003A759D"/>
    <w:rsid w:val="003B18EF"/>
    <w:rsid w:val="003B356B"/>
    <w:rsid w:val="003B3A3B"/>
    <w:rsid w:val="003B4B1D"/>
    <w:rsid w:val="003B6093"/>
    <w:rsid w:val="003C0E4E"/>
    <w:rsid w:val="003D0D12"/>
    <w:rsid w:val="003D0F12"/>
    <w:rsid w:val="003D2FD3"/>
    <w:rsid w:val="003D3876"/>
    <w:rsid w:val="003D4739"/>
    <w:rsid w:val="003D52C4"/>
    <w:rsid w:val="003D5906"/>
    <w:rsid w:val="003D61F5"/>
    <w:rsid w:val="003E1748"/>
    <w:rsid w:val="003E1FD0"/>
    <w:rsid w:val="003E2BC7"/>
    <w:rsid w:val="003E41D3"/>
    <w:rsid w:val="003E697A"/>
    <w:rsid w:val="003F08A5"/>
    <w:rsid w:val="003F0C1A"/>
    <w:rsid w:val="003F2520"/>
    <w:rsid w:val="00400B64"/>
    <w:rsid w:val="00400D0F"/>
    <w:rsid w:val="00401043"/>
    <w:rsid w:val="00402351"/>
    <w:rsid w:val="00404EC3"/>
    <w:rsid w:val="00405DE4"/>
    <w:rsid w:val="00407079"/>
    <w:rsid w:val="00407E16"/>
    <w:rsid w:val="004129AD"/>
    <w:rsid w:val="00413B0A"/>
    <w:rsid w:val="004144E3"/>
    <w:rsid w:val="00414B39"/>
    <w:rsid w:val="00414E82"/>
    <w:rsid w:val="004155E4"/>
    <w:rsid w:val="00416C6D"/>
    <w:rsid w:val="00420844"/>
    <w:rsid w:val="00422DBA"/>
    <w:rsid w:val="0042324A"/>
    <w:rsid w:val="00423476"/>
    <w:rsid w:val="0042551F"/>
    <w:rsid w:val="00425B78"/>
    <w:rsid w:val="0042656E"/>
    <w:rsid w:val="00426AD6"/>
    <w:rsid w:val="00426ECF"/>
    <w:rsid w:val="00426FEF"/>
    <w:rsid w:val="00430553"/>
    <w:rsid w:val="00430E8A"/>
    <w:rsid w:val="00433EB2"/>
    <w:rsid w:val="00435583"/>
    <w:rsid w:val="004367E5"/>
    <w:rsid w:val="00437F2B"/>
    <w:rsid w:val="0044008C"/>
    <w:rsid w:val="00440B29"/>
    <w:rsid w:val="00440EFB"/>
    <w:rsid w:val="004413C2"/>
    <w:rsid w:val="0044159F"/>
    <w:rsid w:val="00444EE6"/>
    <w:rsid w:val="0044526C"/>
    <w:rsid w:val="00445751"/>
    <w:rsid w:val="004462DC"/>
    <w:rsid w:val="00453341"/>
    <w:rsid w:val="00454746"/>
    <w:rsid w:val="00455131"/>
    <w:rsid w:val="00456970"/>
    <w:rsid w:val="00456CF3"/>
    <w:rsid w:val="00457498"/>
    <w:rsid w:val="00460A8D"/>
    <w:rsid w:val="00462A21"/>
    <w:rsid w:val="004642F8"/>
    <w:rsid w:val="004662A3"/>
    <w:rsid w:val="00466871"/>
    <w:rsid w:val="0046730A"/>
    <w:rsid w:val="0047486A"/>
    <w:rsid w:val="00475419"/>
    <w:rsid w:val="004757C5"/>
    <w:rsid w:val="00476924"/>
    <w:rsid w:val="0047732D"/>
    <w:rsid w:val="00480AC7"/>
    <w:rsid w:val="004840ED"/>
    <w:rsid w:val="0048588D"/>
    <w:rsid w:val="00487426"/>
    <w:rsid w:val="00491EF2"/>
    <w:rsid w:val="00493917"/>
    <w:rsid w:val="00494AD7"/>
    <w:rsid w:val="00494F48"/>
    <w:rsid w:val="00495ECB"/>
    <w:rsid w:val="00496102"/>
    <w:rsid w:val="00497BBF"/>
    <w:rsid w:val="00497ECA"/>
    <w:rsid w:val="004A63B6"/>
    <w:rsid w:val="004B04BC"/>
    <w:rsid w:val="004B07DE"/>
    <w:rsid w:val="004B1482"/>
    <w:rsid w:val="004B37A1"/>
    <w:rsid w:val="004B3DDC"/>
    <w:rsid w:val="004B4838"/>
    <w:rsid w:val="004B53D4"/>
    <w:rsid w:val="004B737B"/>
    <w:rsid w:val="004B7393"/>
    <w:rsid w:val="004B74AB"/>
    <w:rsid w:val="004B7FB2"/>
    <w:rsid w:val="004C2213"/>
    <w:rsid w:val="004C400C"/>
    <w:rsid w:val="004C4B6B"/>
    <w:rsid w:val="004C7678"/>
    <w:rsid w:val="004D2D01"/>
    <w:rsid w:val="004D3236"/>
    <w:rsid w:val="004D36DA"/>
    <w:rsid w:val="004D3EC1"/>
    <w:rsid w:val="004D4144"/>
    <w:rsid w:val="004D4C3F"/>
    <w:rsid w:val="004D4D71"/>
    <w:rsid w:val="004D57DF"/>
    <w:rsid w:val="004D5D2C"/>
    <w:rsid w:val="004D61C0"/>
    <w:rsid w:val="004D7728"/>
    <w:rsid w:val="004D79D6"/>
    <w:rsid w:val="004D7D68"/>
    <w:rsid w:val="004E08D4"/>
    <w:rsid w:val="004E1997"/>
    <w:rsid w:val="004E2DE4"/>
    <w:rsid w:val="004E341D"/>
    <w:rsid w:val="004E3717"/>
    <w:rsid w:val="004E3A76"/>
    <w:rsid w:val="004E460C"/>
    <w:rsid w:val="004E5A3C"/>
    <w:rsid w:val="004E6782"/>
    <w:rsid w:val="004F384C"/>
    <w:rsid w:val="004F5700"/>
    <w:rsid w:val="00501636"/>
    <w:rsid w:val="00501AD3"/>
    <w:rsid w:val="00501B67"/>
    <w:rsid w:val="00503086"/>
    <w:rsid w:val="00504AA2"/>
    <w:rsid w:val="00505145"/>
    <w:rsid w:val="00505AA7"/>
    <w:rsid w:val="00506147"/>
    <w:rsid w:val="00506D9D"/>
    <w:rsid w:val="00510A90"/>
    <w:rsid w:val="00513AC1"/>
    <w:rsid w:val="005173B1"/>
    <w:rsid w:val="00517985"/>
    <w:rsid w:val="00517FB3"/>
    <w:rsid w:val="00520CEF"/>
    <w:rsid w:val="00522D58"/>
    <w:rsid w:val="0052403B"/>
    <w:rsid w:val="005252E6"/>
    <w:rsid w:val="00525AF1"/>
    <w:rsid w:val="00527453"/>
    <w:rsid w:val="00530487"/>
    <w:rsid w:val="00532AA3"/>
    <w:rsid w:val="005344CE"/>
    <w:rsid w:val="00536069"/>
    <w:rsid w:val="00537099"/>
    <w:rsid w:val="005374CA"/>
    <w:rsid w:val="00537896"/>
    <w:rsid w:val="00537C92"/>
    <w:rsid w:val="00537F06"/>
    <w:rsid w:val="00542943"/>
    <w:rsid w:val="005440B9"/>
    <w:rsid w:val="005451E9"/>
    <w:rsid w:val="00545988"/>
    <w:rsid w:val="00545DE2"/>
    <w:rsid w:val="00546602"/>
    <w:rsid w:val="00547BAE"/>
    <w:rsid w:val="0055005C"/>
    <w:rsid w:val="0055159F"/>
    <w:rsid w:val="0055254E"/>
    <w:rsid w:val="00552C8F"/>
    <w:rsid w:val="00553A83"/>
    <w:rsid w:val="00554893"/>
    <w:rsid w:val="0055621E"/>
    <w:rsid w:val="00556F3D"/>
    <w:rsid w:val="005570B5"/>
    <w:rsid w:val="00557640"/>
    <w:rsid w:val="00560B61"/>
    <w:rsid w:val="0056213D"/>
    <w:rsid w:val="005622BC"/>
    <w:rsid w:val="005626F3"/>
    <w:rsid w:val="00563A73"/>
    <w:rsid w:val="00563AF9"/>
    <w:rsid w:val="0056603D"/>
    <w:rsid w:val="00566743"/>
    <w:rsid w:val="00566DCF"/>
    <w:rsid w:val="005673E1"/>
    <w:rsid w:val="00567427"/>
    <w:rsid w:val="00570468"/>
    <w:rsid w:val="00571B1E"/>
    <w:rsid w:val="005723CF"/>
    <w:rsid w:val="0057332F"/>
    <w:rsid w:val="00573D42"/>
    <w:rsid w:val="00577B16"/>
    <w:rsid w:val="0058026B"/>
    <w:rsid w:val="00580487"/>
    <w:rsid w:val="00587717"/>
    <w:rsid w:val="00587A1B"/>
    <w:rsid w:val="0059059F"/>
    <w:rsid w:val="00590C6F"/>
    <w:rsid w:val="005919AD"/>
    <w:rsid w:val="00591A0F"/>
    <w:rsid w:val="00591BBC"/>
    <w:rsid w:val="00593024"/>
    <w:rsid w:val="005941A7"/>
    <w:rsid w:val="0059466A"/>
    <w:rsid w:val="00594BBD"/>
    <w:rsid w:val="0059658A"/>
    <w:rsid w:val="00596C98"/>
    <w:rsid w:val="005A0CBF"/>
    <w:rsid w:val="005A1213"/>
    <w:rsid w:val="005A1AAB"/>
    <w:rsid w:val="005A23D2"/>
    <w:rsid w:val="005A3F05"/>
    <w:rsid w:val="005A7303"/>
    <w:rsid w:val="005B43DB"/>
    <w:rsid w:val="005B45C8"/>
    <w:rsid w:val="005B58CF"/>
    <w:rsid w:val="005B5F99"/>
    <w:rsid w:val="005B636B"/>
    <w:rsid w:val="005B6FE2"/>
    <w:rsid w:val="005B7983"/>
    <w:rsid w:val="005C0BAB"/>
    <w:rsid w:val="005C1727"/>
    <w:rsid w:val="005C23CC"/>
    <w:rsid w:val="005C32CD"/>
    <w:rsid w:val="005C3477"/>
    <w:rsid w:val="005C3E01"/>
    <w:rsid w:val="005C4435"/>
    <w:rsid w:val="005C6B8B"/>
    <w:rsid w:val="005C6D52"/>
    <w:rsid w:val="005C710C"/>
    <w:rsid w:val="005C7F74"/>
    <w:rsid w:val="005D0B5A"/>
    <w:rsid w:val="005D1ACC"/>
    <w:rsid w:val="005D226A"/>
    <w:rsid w:val="005D459B"/>
    <w:rsid w:val="005D6259"/>
    <w:rsid w:val="005D7421"/>
    <w:rsid w:val="005D7625"/>
    <w:rsid w:val="005D7CB0"/>
    <w:rsid w:val="005E01B2"/>
    <w:rsid w:val="005E1953"/>
    <w:rsid w:val="005E46D5"/>
    <w:rsid w:val="005E6095"/>
    <w:rsid w:val="005E6D51"/>
    <w:rsid w:val="005E7090"/>
    <w:rsid w:val="005E774A"/>
    <w:rsid w:val="005F0E21"/>
    <w:rsid w:val="005F0F66"/>
    <w:rsid w:val="005F179D"/>
    <w:rsid w:val="005F1F40"/>
    <w:rsid w:val="005F2477"/>
    <w:rsid w:val="005F31AF"/>
    <w:rsid w:val="005F48D5"/>
    <w:rsid w:val="005F5241"/>
    <w:rsid w:val="005F5EF5"/>
    <w:rsid w:val="00601469"/>
    <w:rsid w:val="00601D8D"/>
    <w:rsid w:val="006030C9"/>
    <w:rsid w:val="006044AA"/>
    <w:rsid w:val="0060788B"/>
    <w:rsid w:val="00607BA9"/>
    <w:rsid w:val="00610CBD"/>
    <w:rsid w:val="00610F49"/>
    <w:rsid w:val="00612BA2"/>
    <w:rsid w:val="00615113"/>
    <w:rsid w:val="0061559F"/>
    <w:rsid w:val="00616D0B"/>
    <w:rsid w:val="006171D2"/>
    <w:rsid w:val="0062111F"/>
    <w:rsid w:val="00621122"/>
    <w:rsid w:val="00621928"/>
    <w:rsid w:val="00621DE8"/>
    <w:rsid w:val="00623295"/>
    <w:rsid w:val="00623BB5"/>
    <w:rsid w:val="00624420"/>
    <w:rsid w:val="00624824"/>
    <w:rsid w:val="0062537B"/>
    <w:rsid w:val="00626127"/>
    <w:rsid w:val="00630672"/>
    <w:rsid w:val="00630A17"/>
    <w:rsid w:val="0063152C"/>
    <w:rsid w:val="00631585"/>
    <w:rsid w:val="00631C53"/>
    <w:rsid w:val="006325BB"/>
    <w:rsid w:val="006328FC"/>
    <w:rsid w:val="0063312D"/>
    <w:rsid w:val="006334BE"/>
    <w:rsid w:val="00633EEA"/>
    <w:rsid w:val="00637642"/>
    <w:rsid w:val="00640002"/>
    <w:rsid w:val="0064168F"/>
    <w:rsid w:val="00641DC0"/>
    <w:rsid w:val="00642C02"/>
    <w:rsid w:val="006433D3"/>
    <w:rsid w:val="00644A32"/>
    <w:rsid w:val="0064533B"/>
    <w:rsid w:val="00647CD7"/>
    <w:rsid w:val="00652710"/>
    <w:rsid w:val="006542B7"/>
    <w:rsid w:val="00654E57"/>
    <w:rsid w:val="006561B2"/>
    <w:rsid w:val="00656CE2"/>
    <w:rsid w:val="006602C7"/>
    <w:rsid w:val="006621D3"/>
    <w:rsid w:val="00662BBB"/>
    <w:rsid w:val="006645F5"/>
    <w:rsid w:val="00664AB4"/>
    <w:rsid w:val="006652B6"/>
    <w:rsid w:val="0066612A"/>
    <w:rsid w:val="0066666C"/>
    <w:rsid w:val="00666DC5"/>
    <w:rsid w:val="00670767"/>
    <w:rsid w:val="00671C1B"/>
    <w:rsid w:val="0067221C"/>
    <w:rsid w:val="00680F8B"/>
    <w:rsid w:val="006811B2"/>
    <w:rsid w:val="00682BCD"/>
    <w:rsid w:val="00683E0C"/>
    <w:rsid w:val="00684F0B"/>
    <w:rsid w:val="00685684"/>
    <w:rsid w:val="00685EC2"/>
    <w:rsid w:val="0068652E"/>
    <w:rsid w:val="00687B15"/>
    <w:rsid w:val="00687EEA"/>
    <w:rsid w:val="00690218"/>
    <w:rsid w:val="00694AEB"/>
    <w:rsid w:val="006969E3"/>
    <w:rsid w:val="00697E2B"/>
    <w:rsid w:val="006A035D"/>
    <w:rsid w:val="006A2FF4"/>
    <w:rsid w:val="006A4C77"/>
    <w:rsid w:val="006A73FD"/>
    <w:rsid w:val="006B15C8"/>
    <w:rsid w:val="006B18D6"/>
    <w:rsid w:val="006B2363"/>
    <w:rsid w:val="006B28C8"/>
    <w:rsid w:val="006B2D5D"/>
    <w:rsid w:val="006B39A4"/>
    <w:rsid w:val="006B5D2E"/>
    <w:rsid w:val="006B61D4"/>
    <w:rsid w:val="006B6BC0"/>
    <w:rsid w:val="006B7A7B"/>
    <w:rsid w:val="006C21C9"/>
    <w:rsid w:val="006C31B3"/>
    <w:rsid w:val="006C5623"/>
    <w:rsid w:val="006C7CB0"/>
    <w:rsid w:val="006D13A3"/>
    <w:rsid w:val="006D1457"/>
    <w:rsid w:val="006D238B"/>
    <w:rsid w:val="006D23C8"/>
    <w:rsid w:val="006D5FC9"/>
    <w:rsid w:val="006D6959"/>
    <w:rsid w:val="006E0422"/>
    <w:rsid w:val="006E12FA"/>
    <w:rsid w:val="006E301E"/>
    <w:rsid w:val="006E3D8C"/>
    <w:rsid w:val="006E4696"/>
    <w:rsid w:val="006E4D0B"/>
    <w:rsid w:val="006E58D9"/>
    <w:rsid w:val="006E5C39"/>
    <w:rsid w:val="006E6DF2"/>
    <w:rsid w:val="006E7C24"/>
    <w:rsid w:val="006F0B49"/>
    <w:rsid w:val="006F22B1"/>
    <w:rsid w:val="006F2485"/>
    <w:rsid w:val="006F3926"/>
    <w:rsid w:val="006F4251"/>
    <w:rsid w:val="006F5589"/>
    <w:rsid w:val="00701EE9"/>
    <w:rsid w:val="00702CF1"/>
    <w:rsid w:val="00702D58"/>
    <w:rsid w:val="00703076"/>
    <w:rsid w:val="0070499F"/>
    <w:rsid w:val="00704BA8"/>
    <w:rsid w:val="00705DAF"/>
    <w:rsid w:val="007063E9"/>
    <w:rsid w:val="00710F8F"/>
    <w:rsid w:val="007122A6"/>
    <w:rsid w:val="007122E7"/>
    <w:rsid w:val="0071274A"/>
    <w:rsid w:val="00715621"/>
    <w:rsid w:val="00716363"/>
    <w:rsid w:val="0072077E"/>
    <w:rsid w:val="0072186A"/>
    <w:rsid w:val="00724097"/>
    <w:rsid w:val="007257AF"/>
    <w:rsid w:val="007262D9"/>
    <w:rsid w:val="00726507"/>
    <w:rsid w:val="00731FEE"/>
    <w:rsid w:val="00737110"/>
    <w:rsid w:val="007375BB"/>
    <w:rsid w:val="00737F59"/>
    <w:rsid w:val="00741074"/>
    <w:rsid w:val="007465BD"/>
    <w:rsid w:val="007478B1"/>
    <w:rsid w:val="00750366"/>
    <w:rsid w:val="0075135C"/>
    <w:rsid w:val="00751515"/>
    <w:rsid w:val="0075403C"/>
    <w:rsid w:val="00754ED6"/>
    <w:rsid w:val="007555C6"/>
    <w:rsid w:val="00757476"/>
    <w:rsid w:val="00761189"/>
    <w:rsid w:val="00762AA5"/>
    <w:rsid w:val="00763731"/>
    <w:rsid w:val="00763C87"/>
    <w:rsid w:val="00764055"/>
    <w:rsid w:val="00765240"/>
    <w:rsid w:val="00766A6D"/>
    <w:rsid w:val="00771E8C"/>
    <w:rsid w:val="00771F86"/>
    <w:rsid w:val="00772DFD"/>
    <w:rsid w:val="00772EF1"/>
    <w:rsid w:val="00773811"/>
    <w:rsid w:val="00773B08"/>
    <w:rsid w:val="00774979"/>
    <w:rsid w:val="00774EA4"/>
    <w:rsid w:val="00775192"/>
    <w:rsid w:val="00775D62"/>
    <w:rsid w:val="0078216F"/>
    <w:rsid w:val="00783DFA"/>
    <w:rsid w:val="00786228"/>
    <w:rsid w:val="007877FE"/>
    <w:rsid w:val="00790201"/>
    <w:rsid w:val="00791F3A"/>
    <w:rsid w:val="00794BC1"/>
    <w:rsid w:val="0079726C"/>
    <w:rsid w:val="0079765D"/>
    <w:rsid w:val="0079769B"/>
    <w:rsid w:val="00797A31"/>
    <w:rsid w:val="007A18EE"/>
    <w:rsid w:val="007A205F"/>
    <w:rsid w:val="007A4D51"/>
    <w:rsid w:val="007A553E"/>
    <w:rsid w:val="007A601E"/>
    <w:rsid w:val="007A7FD9"/>
    <w:rsid w:val="007B00F8"/>
    <w:rsid w:val="007B26D0"/>
    <w:rsid w:val="007B2799"/>
    <w:rsid w:val="007B2C26"/>
    <w:rsid w:val="007B5E12"/>
    <w:rsid w:val="007B62B5"/>
    <w:rsid w:val="007B7B07"/>
    <w:rsid w:val="007C2F45"/>
    <w:rsid w:val="007C6CC4"/>
    <w:rsid w:val="007C6E5A"/>
    <w:rsid w:val="007C6F2B"/>
    <w:rsid w:val="007D0124"/>
    <w:rsid w:val="007D13C5"/>
    <w:rsid w:val="007D2DBD"/>
    <w:rsid w:val="007D2E43"/>
    <w:rsid w:val="007D32B2"/>
    <w:rsid w:val="007D52C8"/>
    <w:rsid w:val="007E0D57"/>
    <w:rsid w:val="007E24BC"/>
    <w:rsid w:val="007E2D6F"/>
    <w:rsid w:val="007E552A"/>
    <w:rsid w:val="007E5738"/>
    <w:rsid w:val="007E668A"/>
    <w:rsid w:val="007E6865"/>
    <w:rsid w:val="007E7380"/>
    <w:rsid w:val="007E7415"/>
    <w:rsid w:val="007E76B0"/>
    <w:rsid w:val="007F1A60"/>
    <w:rsid w:val="007F22B8"/>
    <w:rsid w:val="007F25F5"/>
    <w:rsid w:val="00800CB4"/>
    <w:rsid w:val="00800F20"/>
    <w:rsid w:val="008019B4"/>
    <w:rsid w:val="00801F9A"/>
    <w:rsid w:val="00802B53"/>
    <w:rsid w:val="00802FBA"/>
    <w:rsid w:val="00804F30"/>
    <w:rsid w:val="0081090A"/>
    <w:rsid w:val="008112CF"/>
    <w:rsid w:val="008136EE"/>
    <w:rsid w:val="00814769"/>
    <w:rsid w:val="00814E51"/>
    <w:rsid w:val="0081554F"/>
    <w:rsid w:val="008158BC"/>
    <w:rsid w:val="00815D1F"/>
    <w:rsid w:val="00816CA8"/>
    <w:rsid w:val="00817183"/>
    <w:rsid w:val="0081723F"/>
    <w:rsid w:val="008178A8"/>
    <w:rsid w:val="00817E48"/>
    <w:rsid w:val="008200FB"/>
    <w:rsid w:val="00820CE1"/>
    <w:rsid w:val="008210CD"/>
    <w:rsid w:val="00821376"/>
    <w:rsid w:val="00821F17"/>
    <w:rsid w:val="0082292D"/>
    <w:rsid w:val="00822B98"/>
    <w:rsid w:val="00823D47"/>
    <w:rsid w:val="0082682E"/>
    <w:rsid w:val="00826B7C"/>
    <w:rsid w:val="00826E5A"/>
    <w:rsid w:val="00830FD4"/>
    <w:rsid w:val="0083310D"/>
    <w:rsid w:val="00835852"/>
    <w:rsid w:val="00835F0F"/>
    <w:rsid w:val="00836BBF"/>
    <w:rsid w:val="0084004A"/>
    <w:rsid w:val="00840C5A"/>
    <w:rsid w:val="00842008"/>
    <w:rsid w:val="008467CC"/>
    <w:rsid w:val="0084768D"/>
    <w:rsid w:val="00850675"/>
    <w:rsid w:val="008506A5"/>
    <w:rsid w:val="00851997"/>
    <w:rsid w:val="00851E19"/>
    <w:rsid w:val="00851FB0"/>
    <w:rsid w:val="0085267A"/>
    <w:rsid w:val="00853CDD"/>
    <w:rsid w:val="00855756"/>
    <w:rsid w:val="00855E1D"/>
    <w:rsid w:val="0085616E"/>
    <w:rsid w:val="00857504"/>
    <w:rsid w:val="00864779"/>
    <w:rsid w:val="0086511B"/>
    <w:rsid w:val="00866AA0"/>
    <w:rsid w:val="008675FA"/>
    <w:rsid w:val="00868FFA"/>
    <w:rsid w:val="00871B98"/>
    <w:rsid w:val="00872DDB"/>
    <w:rsid w:val="0087402F"/>
    <w:rsid w:val="00874E85"/>
    <w:rsid w:val="00876AE8"/>
    <w:rsid w:val="00877179"/>
    <w:rsid w:val="00877A37"/>
    <w:rsid w:val="00881FC9"/>
    <w:rsid w:val="00884618"/>
    <w:rsid w:val="00884C03"/>
    <w:rsid w:val="00884E00"/>
    <w:rsid w:val="00884F23"/>
    <w:rsid w:val="00885F0C"/>
    <w:rsid w:val="0088690F"/>
    <w:rsid w:val="00890292"/>
    <w:rsid w:val="00893128"/>
    <w:rsid w:val="00894799"/>
    <w:rsid w:val="00898AAE"/>
    <w:rsid w:val="008A0D65"/>
    <w:rsid w:val="008A18E7"/>
    <w:rsid w:val="008A1EA0"/>
    <w:rsid w:val="008A2733"/>
    <w:rsid w:val="008A38FD"/>
    <w:rsid w:val="008A53BC"/>
    <w:rsid w:val="008A60E4"/>
    <w:rsid w:val="008A69DE"/>
    <w:rsid w:val="008B0077"/>
    <w:rsid w:val="008B24AF"/>
    <w:rsid w:val="008B5618"/>
    <w:rsid w:val="008B6E18"/>
    <w:rsid w:val="008B7015"/>
    <w:rsid w:val="008C0AD3"/>
    <w:rsid w:val="008C117F"/>
    <w:rsid w:val="008C2EFC"/>
    <w:rsid w:val="008C456D"/>
    <w:rsid w:val="008C5512"/>
    <w:rsid w:val="008D1282"/>
    <w:rsid w:val="008D1D8A"/>
    <w:rsid w:val="008D2340"/>
    <w:rsid w:val="008D38B7"/>
    <w:rsid w:val="008D4ED1"/>
    <w:rsid w:val="008D5294"/>
    <w:rsid w:val="008D5B90"/>
    <w:rsid w:val="008E0B48"/>
    <w:rsid w:val="008E127E"/>
    <w:rsid w:val="008E1986"/>
    <w:rsid w:val="008E3722"/>
    <w:rsid w:val="008E37BE"/>
    <w:rsid w:val="008E4259"/>
    <w:rsid w:val="008E768E"/>
    <w:rsid w:val="008E7740"/>
    <w:rsid w:val="008E7951"/>
    <w:rsid w:val="008F342E"/>
    <w:rsid w:val="008F546E"/>
    <w:rsid w:val="008F682B"/>
    <w:rsid w:val="008F6C8C"/>
    <w:rsid w:val="008F77D8"/>
    <w:rsid w:val="008F783A"/>
    <w:rsid w:val="00902093"/>
    <w:rsid w:val="00903889"/>
    <w:rsid w:val="009040C3"/>
    <w:rsid w:val="00904D1A"/>
    <w:rsid w:val="00905E4C"/>
    <w:rsid w:val="009113F4"/>
    <w:rsid w:val="0091473E"/>
    <w:rsid w:val="00915E55"/>
    <w:rsid w:val="009172A4"/>
    <w:rsid w:val="0091BB2A"/>
    <w:rsid w:val="0092014F"/>
    <w:rsid w:val="00920E5C"/>
    <w:rsid w:val="00920ECA"/>
    <w:rsid w:val="00922D08"/>
    <w:rsid w:val="0092480A"/>
    <w:rsid w:val="00930101"/>
    <w:rsid w:val="009303BC"/>
    <w:rsid w:val="009304A3"/>
    <w:rsid w:val="00930928"/>
    <w:rsid w:val="00931A90"/>
    <w:rsid w:val="0093206C"/>
    <w:rsid w:val="009331F9"/>
    <w:rsid w:val="00940423"/>
    <w:rsid w:val="009405F5"/>
    <w:rsid w:val="00942708"/>
    <w:rsid w:val="009450FC"/>
    <w:rsid w:val="0094533D"/>
    <w:rsid w:val="00945494"/>
    <w:rsid w:val="0094D5D7"/>
    <w:rsid w:val="009507D4"/>
    <w:rsid w:val="0095163D"/>
    <w:rsid w:val="00952E80"/>
    <w:rsid w:val="00954915"/>
    <w:rsid w:val="00955347"/>
    <w:rsid w:val="00955496"/>
    <w:rsid w:val="0095676B"/>
    <w:rsid w:val="0095FCAA"/>
    <w:rsid w:val="009602E9"/>
    <w:rsid w:val="00960C35"/>
    <w:rsid w:val="00962A1C"/>
    <w:rsid w:val="00963596"/>
    <w:rsid w:val="009641D6"/>
    <w:rsid w:val="00965992"/>
    <w:rsid w:val="00966029"/>
    <w:rsid w:val="00967647"/>
    <w:rsid w:val="0097014C"/>
    <w:rsid w:val="00970F7D"/>
    <w:rsid w:val="00970FF8"/>
    <w:rsid w:val="00971DFB"/>
    <w:rsid w:val="0097432A"/>
    <w:rsid w:val="00975D2B"/>
    <w:rsid w:val="009815E8"/>
    <w:rsid w:val="00981DCD"/>
    <w:rsid w:val="009825BC"/>
    <w:rsid w:val="00982A48"/>
    <w:rsid w:val="00982C82"/>
    <w:rsid w:val="00982D70"/>
    <w:rsid w:val="00984C3B"/>
    <w:rsid w:val="0098551F"/>
    <w:rsid w:val="00985D8B"/>
    <w:rsid w:val="00986AD7"/>
    <w:rsid w:val="00990393"/>
    <w:rsid w:val="0099095A"/>
    <w:rsid w:val="00992136"/>
    <w:rsid w:val="009922BA"/>
    <w:rsid w:val="009946A7"/>
    <w:rsid w:val="00994AE6"/>
    <w:rsid w:val="00995260"/>
    <w:rsid w:val="009A2447"/>
    <w:rsid w:val="009A28DB"/>
    <w:rsid w:val="009A2C6C"/>
    <w:rsid w:val="009A2F48"/>
    <w:rsid w:val="009A3B68"/>
    <w:rsid w:val="009A42CF"/>
    <w:rsid w:val="009A58BE"/>
    <w:rsid w:val="009A5B2D"/>
    <w:rsid w:val="009A6967"/>
    <w:rsid w:val="009A74F9"/>
    <w:rsid w:val="009B1756"/>
    <w:rsid w:val="009B40C3"/>
    <w:rsid w:val="009B43FF"/>
    <w:rsid w:val="009B4BF5"/>
    <w:rsid w:val="009B61BA"/>
    <w:rsid w:val="009B75A0"/>
    <w:rsid w:val="009B7E12"/>
    <w:rsid w:val="009C350C"/>
    <w:rsid w:val="009C3BDF"/>
    <w:rsid w:val="009C4609"/>
    <w:rsid w:val="009C47DD"/>
    <w:rsid w:val="009C47F1"/>
    <w:rsid w:val="009C529F"/>
    <w:rsid w:val="009C61AA"/>
    <w:rsid w:val="009C67E6"/>
    <w:rsid w:val="009C6D0C"/>
    <w:rsid w:val="009D0332"/>
    <w:rsid w:val="009D1DE1"/>
    <w:rsid w:val="009D4228"/>
    <w:rsid w:val="009D44CA"/>
    <w:rsid w:val="009D5AD0"/>
    <w:rsid w:val="009D5D68"/>
    <w:rsid w:val="009D64EC"/>
    <w:rsid w:val="009D6E79"/>
    <w:rsid w:val="009D762C"/>
    <w:rsid w:val="009E0832"/>
    <w:rsid w:val="009E12B6"/>
    <w:rsid w:val="009E1DD2"/>
    <w:rsid w:val="009E2571"/>
    <w:rsid w:val="009E3511"/>
    <w:rsid w:val="009E3A25"/>
    <w:rsid w:val="009E4E55"/>
    <w:rsid w:val="009E502F"/>
    <w:rsid w:val="009E59E8"/>
    <w:rsid w:val="009E6BA2"/>
    <w:rsid w:val="009E7493"/>
    <w:rsid w:val="009E7982"/>
    <w:rsid w:val="009F038C"/>
    <w:rsid w:val="009F2469"/>
    <w:rsid w:val="009F3B2F"/>
    <w:rsid w:val="009F4622"/>
    <w:rsid w:val="009F6001"/>
    <w:rsid w:val="009F7C91"/>
    <w:rsid w:val="00A01716"/>
    <w:rsid w:val="00A01C32"/>
    <w:rsid w:val="00A03A65"/>
    <w:rsid w:val="00A060CA"/>
    <w:rsid w:val="00A06A29"/>
    <w:rsid w:val="00A10388"/>
    <w:rsid w:val="00A15553"/>
    <w:rsid w:val="00A1624F"/>
    <w:rsid w:val="00A17A25"/>
    <w:rsid w:val="00A17DB2"/>
    <w:rsid w:val="00A2251D"/>
    <w:rsid w:val="00A2361F"/>
    <w:rsid w:val="00A24074"/>
    <w:rsid w:val="00A26E7C"/>
    <w:rsid w:val="00A3162B"/>
    <w:rsid w:val="00A32284"/>
    <w:rsid w:val="00A34415"/>
    <w:rsid w:val="00A35EBA"/>
    <w:rsid w:val="00A37460"/>
    <w:rsid w:val="00A54061"/>
    <w:rsid w:val="00A566B5"/>
    <w:rsid w:val="00A57303"/>
    <w:rsid w:val="00A5766F"/>
    <w:rsid w:val="00A606FD"/>
    <w:rsid w:val="00A61138"/>
    <w:rsid w:val="00A64505"/>
    <w:rsid w:val="00A664B8"/>
    <w:rsid w:val="00A7145F"/>
    <w:rsid w:val="00A719F6"/>
    <w:rsid w:val="00A720D1"/>
    <w:rsid w:val="00A72E49"/>
    <w:rsid w:val="00A73734"/>
    <w:rsid w:val="00A737E3"/>
    <w:rsid w:val="00A74F57"/>
    <w:rsid w:val="00A74FE6"/>
    <w:rsid w:val="00A75BE0"/>
    <w:rsid w:val="00A77E78"/>
    <w:rsid w:val="00A80A82"/>
    <w:rsid w:val="00A810E2"/>
    <w:rsid w:val="00A83EDF"/>
    <w:rsid w:val="00A84173"/>
    <w:rsid w:val="00A854D6"/>
    <w:rsid w:val="00A855A5"/>
    <w:rsid w:val="00A86D06"/>
    <w:rsid w:val="00A87CB0"/>
    <w:rsid w:val="00A90128"/>
    <w:rsid w:val="00A90787"/>
    <w:rsid w:val="00A91AFF"/>
    <w:rsid w:val="00A91D7B"/>
    <w:rsid w:val="00A92CF2"/>
    <w:rsid w:val="00A941E3"/>
    <w:rsid w:val="00A94BBA"/>
    <w:rsid w:val="00A94F30"/>
    <w:rsid w:val="00AA0DC6"/>
    <w:rsid w:val="00AA2C39"/>
    <w:rsid w:val="00AA2C81"/>
    <w:rsid w:val="00AA303E"/>
    <w:rsid w:val="00AA3383"/>
    <w:rsid w:val="00AA340C"/>
    <w:rsid w:val="00AA3E86"/>
    <w:rsid w:val="00AA3FB1"/>
    <w:rsid w:val="00AA57ED"/>
    <w:rsid w:val="00AA5C5F"/>
    <w:rsid w:val="00AA5D6F"/>
    <w:rsid w:val="00AA6B86"/>
    <w:rsid w:val="00AB02A5"/>
    <w:rsid w:val="00AB1A57"/>
    <w:rsid w:val="00AB20BB"/>
    <w:rsid w:val="00AB22FA"/>
    <w:rsid w:val="00AB23A1"/>
    <w:rsid w:val="00AB2A1B"/>
    <w:rsid w:val="00AB5D39"/>
    <w:rsid w:val="00AC087C"/>
    <w:rsid w:val="00AC2906"/>
    <w:rsid w:val="00AC3A89"/>
    <w:rsid w:val="00AC5097"/>
    <w:rsid w:val="00AC6BC1"/>
    <w:rsid w:val="00AC72B9"/>
    <w:rsid w:val="00AC7A44"/>
    <w:rsid w:val="00AD0C9F"/>
    <w:rsid w:val="00AD1112"/>
    <w:rsid w:val="00AD22A2"/>
    <w:rsid w:val="00AD5F0B"/>
    <w:rsid w:val="00AE11B9"/>
    <w:rsid w:val="00AE47E8"/>
    <w:rsid w:val="00AE6651"/>
    <w:rsid w:val="00AF1CDC"/>
    <w:rsid w:val="00AF2D04"/>
    <w:rsid w:val="00AF3BA5"/>
    <w:rsid w:val="00AF55F0"/>
    <w:rsid w:val="00B00852"/>
    <w:rsid w:val="00B033DD"/>
    <w:rsid w:val="00B1134A"/>
    <w:rsid w:val="00B113A6"/>
    <w:rsid w:val="00B11A01"/>
    <w:rsid w:val="00B124B7"/>
    <w:rsid w:val="00B12646"/>
    <w:rsid w:val="00B12787"/>
    <w:rsid w:val="00B1503E"/>
    <w:rsid w:val="00B17889"/>
    <w:rsid w:val="00B2052E"/>
    <w:rsid w:val="00B20D2C"/>
    <w:rsid w:val="00B20D33"/>
    <w:rsid w:val="00B20F91"/>
    <w:rsid w:val="00B245F9"/>
    <w:rsid w:val="00B2572C"/>
    <w:rsid w:val="00B25930"/>
    <w:rsid w:val="00B27A49"/>
    <w:rsid w:val="00B30977"/>
    <w:rsid w:val="00B336BF"/>
    <w:rsid w:val="00B33A58"/>
    <w:rsid w:val="00B355AB"/>
    <w:rsid w:val="00B40A07"/>
    <w:rsid w:val="00B42EB3"/>
    <w:rsid w:val="00B42EC1"/>
    <w:rsid w:val="00B44157"/>
    <w:rsid w:val="00B44B53"/>
    <w:rsid w:val="00B47F55"/>
    <w:rsid w:val="00B512CC"/>
    <w:rsid w:val="00B516D7"/>
    <w:rsid w:val="00B51CEC"/>
    <w:rsid w:val="00B52AA1"/>
    <w:rsid w:val="00B53AEC"/>
    <w:rsid w:val="00B55E35"/>
    <w:rsid w:val="00B55F67"/>
    <w:rsid w:val="00B563ED"/>
    <w:rsid w:val="00B569C5"/>
    <w:rsid w:val="00B569D7"/>
    <w:rsid w:val="00B60BAE"/>
    <w:rsid w:val="00B60C1F"/>
    <w:rsid w:val="00B63748"/>
    <w:rsid w:val="00B644C0"/>
    <w:rsid w:val="00B64A02"/>
    <w:rsid w:val="00B674C6"/>
    <w:rsid w:val="00B678AF"/>
    <w:rsid w:val="00B67AFF"/>
    <w:rsid w:val="00B67C01"/>
    <w:rsid w:val="00B70027"/>
    <w:rsid w:val="00B7002A"/>
    <w:rsid w:val="00B70737"/>
    <w:rsid w:val="00B73635"/>
    <w:rsid w:val="00B763B2"/>
    <w:rsid w:val="00B775FB"/>
    <w:rsid w:val="00B80452"/>
    <w:rsid w:val="00B80B0D"/>
    <w:rsid w:val="00B83746"/>
    <w:rsid w:val="00B83CFF"/>
    <w:rsid w:val="00B84055"/>
    <w:rsid w:val="00B90D14"/>
    <w:rsid w:val="00B9167E"/>
    <w:rsid w:val="00B92955"/>
    <w:rsid w:val="00B92C1F"/>
    <w:rsid w:val="00B9361D"/>
    <w:rsid w:val="00B93956"/>
    <w:rsid w:val="00B94BCF"/>
    <w:rsid w:val="00B952A7"/>
    <w:rsid w:val="00B95DD1"/>
    <w:rsid w:val="00BA1103"/>
    <w:rsid w:val="00BA25EA"/>
    <w:rsid w:val="00BA4C54"/>
    <w:rsid w:val="00BB05C6"/>
    <w:rsid w:val="00BB281E"/>
    <w:rsid w:val="00BB2D13"/>
    <w:rsid w:val="00BB2D32"/>
    <w:rsid w:val="00BB758A"/>
    <w:rsid w:val="00BC04FD"/>
    <w:rsid w:val="00BC1F98"/>
    <w:rsid w:val="00BC2872"/>
    <w:rsid w:val="00BC37F5"/>
    <w:rsid w:val="00BC5893"/>
    <w:rsid w:val="00BC7048"/>
    <w:rsid w:val="00BD1985"/>
    <w:rsid w:val="00BD2991"/>
    <w:rsid w:val="00BD413D"/>
    <w:rsid w:val="00BD4EAD"/>
    <w:rsid w:val="00BD5336"/>
    <w:rsid w:val="00BD6494"/>
    <w:rsid w:val="00BE273A"/>
    <w:rsid w:val="00BE4787"/>
    <w:rsid w:val="00BE5D9B"/>
    <w:rsid w:val="00BF037B"/>
    <w:rsid w:val="00BF309D"/>
    <w:rsid w:val="00BF4454"/>
    <w:rsid w:val="00C00E1E"/>
    <w:rsid w:val="00C01486"/>
    <w:rsid w:val="00C034E2"/>
    <w:rsid w:val="00C03F3B"/>
    <w:rsid w:val="00C04FC0"/>
    <w:rsid w:val="00C050A9"/>
    <w:rsid w:val="00C0560C"/>
    <w:rsid w:val="00C070ED"/>
    <w:rsid w:val="00C07BC5"/>
    <w:rsid w:val="00C12D6A"/>
    <w:rsid w:val="00C1348F"/>
    <w:rsid w:val="00C1377A"/>
    <w:rsid w:val="00C13D32"/>
    <w:rsid w:val="00C15F46"/>
    <w:rsid w:val="00C16196"/>
    <w:rsid w:val="00C168BD"/>
    <w:rsid w:val="00C1692A"/>
    <w:rsid w:val="00C21278"/>
    <w:rsid w:val="00C21C56"/>
    <w:rsid w:val="00C22318"/>
    <w:rsid w:val="00C2277C"/>
    <w:rsid w:val="00C230BC"/>
    <w:rsid w:val="00C2364C"/>
    <w:rsid w:val="00C24A93"/>
    <w:rsid w:val="00C25122"/>
    <w:rsid w:val="00C260E6"/>
    <w:rsid w:val="00C27E93"/>
    <w:rsid w:val="00C30C1F"/>
    <w:rsid w:val="00C31B40"/>
    <w:rsid w:val="00C34823"/>
    <w:rsid w:val="00C36278"/>
    <w:rsid w:val="00C37552"/>
    <w:rsid w:val="00C410C4"/>
    <w:rsid w:val="00C4236A"/>
    <w:rsid w:val="00C4262B"/>
    <w:rsid w:val="00C429A0"/>
    <w:rsid w:val="00C45390"/>
    <w:rsid w:val="00C4562E"/>
    <w:rsid w:val="00C46A40"/>
    <w:rsid w:val="00C4D57B"/>
    <w:rsid w:val="00C51112"/>
    <w:rsid w:val="00C52547"/>
    <w:rsid w:val="00C53750"/>
    <w:rsid w:val="00C5417C"/>
    <w:rsid w:val="00C561B0"/>
    <w:rsid w:val="00C5737D"/>
    <w:rsid w:val="00C57DCF"/>
    <w:rsid w:val="00C626CF"/>
    <w:rsid w:val="00C634C6"/>
    <w:rsid w:val="00C66AB4"/>
    <w:rsid w:val="00C66FD1"/>
    <w:rsid w:val="00C67C04"/>
    <w:rsid w:val="00C72EE0"/>
    <w:rsid w:val="00C72F59"/>
    <w:rsid w:val="00C733AA"/>
    <w:rsid w:val="00C7696C"/>
    <w:rsid w:val="00C8035B"/>
    <w:rsid w:val="00C82225"/>
    <w:rsid w:val="00C87633"/>
    <w:rsid w:val="00C9003D"/>
    <w:rsid w:val="00C903FA"/>
    <w:rsid w:val="00C91D68"/>
    <w:rsid w:val="00C91F51"/>
    <w:rsid w:val="00C9243B"/>
    <w:rsid w:val="00C9254C"/>
    <w:rsid w:val="00C93A8E"/>
    <w:rsid w:val="00C93AFD"/>
    <w:rsid w:val="00CA26E8"/>
    <w:rsid w:val="00CA421E"/>
    <w:rsid w:val="00CA4274"/>
    <w:rsid w:val="00CA4CF7"/>
    <w:rsid w:val="00CA5C8F"/>
    <w:rsid w:val="00CA6ABC"/>
    <w:rsid w:val="00CB0133"/>
    <w:rsid w:val="00CB335C"/>
    <w:rsid w:val="00CB4129"/>
    <w:rsid w:val="00CB460C"/>
    <w:rsid w:val="00CB4CB3"/>
    <w:rsid w:val="00CB707A"/>
    <w:rsid w:val="00CB75D9"/>
    <w:rsid w:val="00CC0486"/>
    <w:rsid w:val="00CC21C4"/>
    <w:rsid w:val="00CC2211"/>
    <w:rsid w:val="00CC2DB9"/>
    <w:rsid w:val="00CC430E"/>
    <w:rsid w:val="00CC4632"/>
    <w:rsid w:val="00CC6852"/>
    <w:rsid w:val="00CC6E83"/>
    <w:rsid w:val="00CC778B"/>
    <w:rsid w:val="00CC78B9"/>
    <w:rsid w:val="00CD0C12"/>
    <w:rsid w:val="00CD1C7B"/>
    <w:rsid w:val="00CD2361"/>
    <w:rsid w:val="00CD2A2C"/>
    <w:rsid w:val="00CD3095"/>
    <w:rsid w:val="00CD3275"/>
    <w:rsid w:val="00CD386A"/>
    <w:rsid w:val="00CD4169"/>
    <w:rsid w:val="00CD568E"/>
    <w:rsid w:val="00CD56F0"/>
    <w:rsid w:val="00CD5BB1"/>
    <w:rsid w:val="00CD7E48"/>
    <w:rsid w:val="00CE0882"/>
    <w:rsid w:val="00CE0B43"/>
    <w:rsid w:val="00CE18A5"/>
    <w:rsid w:val="00CE3170"/>
    <w:rsid w:val="00CE3C63"/>
    <w:rsid w:val="00CE5D78"/>
    <w:rsid w:val="00CE6716"/>
    <w:rsid w:val="00CF0072"/>
    <w:rsid w:val="00CF162B"/>
    <w:rsid w:val="00CF1CD5"/>
    <w:rsid w:val="00CF22B3"/>
    <w:rsid w:val="00CF6838"/>
    <w:rsid w:val="00CF6A81"/>
    <w:rsid w:val="00CF72BB"/>
    <w:rsid w:val="00D00954"/>
    <w:rsid w:val="00D02991"/>
    <w:rsid w:val="00D05C2B"/>
    <w:rsid w:val="00D05DFB"/>
    <w:rsid w:val="00D05E29"/>
    <w:rsid w:val="00D07528"/>
    <w:rsid w:val="00D07C96"/>
    <w:rsid w:val="00D10254"/>
    <w:rsid w:val="00D10662"/>
    <w:rsid w:val="00D12BAC"/>
    <w:rsid w:val="00D144F1"/>
    <w:rsid w:val="00D14C13"/>
    <w:rsid w:val="00D1669C"/>
    <w:rsid w:val="00D17D68"/>
    <w:rsid w:val="00D2234D"/>
    <w:rsid w:val="00D2314E"/>
    <w:rsid w:val="00D23580"/>
    <w:rsid w:val="00D23598"/>
    <w:rsid w:val="00D24120"/>
    <w:rsid w:val="00D2530C"/>
    <w:rsid w:val="00D304C8"/>
    <w:rsid w:val="00D312FB"/>
    <w:rsid w:val="00D32858"/>
    <w:rsid w:val="00D4024B"/>
    <w:rsid w:val="00D4056C"/>
    <w:rsid w:val="00D45116"/>
    <w:rsid w:val="00D4671A"/>
    <w:rsid w:val="00D46F15"/>
    <w:rsid w:val="00D472B7"/>
    <w:rsid w:val="00D47B9A"/>
    <w:rsid w:val="00D509B3"/>
    <w:rsid w:val="00D529AC"/>
    <w:rsid w:val="00D52A9D"/>
    <w:rsid w:val="00D53A14"/>
    <w:rsid w:val="00D54EE7"/>
    <w:rsid w:val="00D55944"/>
    <w:rsid w:val="00D56768"/>
    <w:rsid w:val="00D572D7"/>
    <w:rsid w:val="00D57CC1"/>
    <w:rsid w:val="00D60AE2"/>
    <w:rsid w:val="00D615C5"/>
    <w:rsid w:val="00D625FF"/>
    <w:rsid w:val="00D63DA5"/>
    <w:rsid w:val="00D64014"/>
    <w:rsid w:val="00D65257"/>
    <w:rsid w:val="00D65989"/>
    <w:rsid w:val="00D6678C"/>
    <w:rsid w:val="00D66CCF"/>
    <w:rsid w:val="00D6751B"/>
    <w:rsid w:val="00D703DE"/>
    <w:rsid w:val="00D70EF1"/>
    <w:rsid w:val="00D72B2B"/>
    <w:rsid w:val="00D73188"/>
    <w:rsid w:val="00D746B5"/>
    <w:rsid w:val="00D7495E"/>
    <w:rsid w:val="00D758C5"/>
    <w:rsid w:val="00D76FB6"/>
    <w:rsid w:val="00D778A8"/>
    <w:rsid w:val="00D8024A"/>
    <w:rsid w:val="00D8029F"/>
    <w:rsid w:val="00D8084F"/>
    <w:rsid w:val="00D80ECF"/>
    <w:rsid w:val="00D81A97"/>
    <w:rsid w:val="00D81EA3"/>
    <w:rsid w:val="00D81FE6"/>
    <w:rsid w:val="00D82C69"/>
    <w:rsid w:val="00D832B8"/>
    <w:rsid w:val="00D84E43"/>
    <w:rsid w:val="00D85273"/>
    <w:rsid w:val="00D85823"/>
    <w:rsid w:val="00D85D77"/>
    <w:rsid w:val="00D8660F"/>
    <w:rsid w:val="00D86A95"/>
    <w:rsid w:val="00D86D10"/>
    <w:rsid w:val="00D9269D"/>
    <w:rsid w:val="00D93050"/>
    <w:rsid w:val="00D944D5"/>
    <w:rsid w:val="00D94BB2"/>
    <w:rsid w:val="00D96760"/>
    <w:rsid w:val="00DA40F3"/>
    <w:rsid w:val="00DA4E75"/>
    <w:rsid w:val="00DA586F"/>
    <w:rsid w:val="00DA6058"/>
    <w:rsid w:val="00DA79E4"/>
    <w:rsid w:val="00DB0A83"/>
    <w:rsid w:val="00DB0E5A"/>
    <w:rsid w:val="00DB27F7"/>
    <w:rsid w:val="00DB598E"/>
    <w:rsid w:val="00DB6539"/>
    <w:rsid w:val="00DB6FDD"/>
    <w:rsid w:val="00DC093A"/>
    <w:rsid w:val="00DC222C"/>
    <w:rsid w:val="00DC3395"/>
    <w:rsid w:val="00DC40FB"/>
    <w:rsid w:val="00DC5B07"/>
    <w:rsid w:val="00DC6126"/>
    <w:rsid w:val="00DC6231"/>
    <w:rsid w:val="00DC6552"/>
    <w:rsid w:val="00DC6713"/>
    <w:rsid w:val="00DC7119"/>
    <w:rsid w:val="00DC7DCE"/>
    <w:rsid w:val="00DD513B"/>
    <w:rsid w:val="00DD63EA"/>
    <w:rsid w:val="00DE058D"/>
    <w:rsid w:val="00DE1451"/>
    <w:rsid w:val="00DE158A"/>
    <w:rsid w:val="00DE22BD"/>
    <w:rsid w:val="00DE2B09"/>
    <w:rsid w:val="00DE59FC"/>
    <w:rsid w:val="00DE670C"/>
    <w:rsid w:val="00DF0DCE"/>
    <w:rsid w:val="00DF1030"/>
    <w:rsid w:val="00DF16A2"/>
    <w:rsid w:val="00DF4D08"/>
    <w:rsid w:val="00DF7434"/>
    <w:rsid w:val="00DF7551"/>
    <w:rsid w:val="00DF771A"/>
    <w:rsid w:val="00E031F6"/>
    <w:rsid w:val="00E034B7"/>
    <w:rsid w:val="00E074E0"/>
    <w:rsid w:val="00E11B34"/>
    <w:rsid w:val="00E11D6D"/>
    <w:rsid w:val="00E11F3D"/>
    <w:rsid w:val="00E14FA6"/>
    <w:rsid w:val="00E167A4"/>
    <w:rsid w:val="00E212BE"/>
    <w:rsid w:val="00E2289B"/>
    <w:rsid w:val="00E2484C"/>
    <w:rsid w:val="00E27A00"/>
    <w:rsid w:val="00E3128D"/>
    <w:rsid w:val="00E31574"/>
    <w:rsid w:val="00E316C7"/>
    <w:rsid w:val="00E33F1A"/>
    <w:rsid w:val="00E40371"/>
    <w:rsid w:val="00E41589"/>
    <w:rsid w:val="00E447E0"/>
    <w:rsid w:val="00E447E5"/>
    <w:rsid w:val="00E451C6"/>
    <w:rsid w:val="00E46655"/>
    <w:rsid w:val="00E46747"/>
    <w:rsid w:val="00E50A5C"/>
    <w:rsid w:val="00E52F18"/>
    <w:rsid w:val="00E53832"/>
    <w:rsid w:val="00E5388B"/>
    <w:rsid w:val="00E54078"/>
    <w:rsid w:val="00E60DFB"/>
    <w:rsid w:val="00E62A0F"/>
    <w:rsid w:val="00E64CB5"/>
    <w:rsid w:val="00E65E59"/>
    <w:rsid w:val="00E66BAB"/>
    <w:rsid w:val="00E71FAC"/>
    <w:rsid w:val="00E731D0"/>
    <w:rsid w:val="00E73D2C"/>
    <w:rsid w:val="00E73E86"/>
    <w:rsid w:val="00E74B81"/>
    <w:rsid w:val="00E76E69"/>
    <w:rsid w:val="00E76E74"/>
    <w:rsid w:val="00E803F9"/>
    <w:rsid w:val="00E81A17"/>
    <w:rsid w:val="00E849B5"/>
    <w:rsid w:val="00E85206"/>
    <w:rsid w:val="00E85B39"/>
    <w:rsid w:val="00E868FF"/>
    <w:rsid w:val="00E86A2A"/>
    <w:rsid w:val="00E8752A"/>
    <w:rsid w:val="00E879FE"/>
    <w:rsid w:val="00E9021B"/>
    <w:rsid w:val="00E9069B"/>
    <w:rsid w:val="00E91203"/>
    <w:rsid w:val="00E91907"/>
    <w:rsid w:val="00E91DCA"/>
    <w:rsid w:val="00E93F74"/>
    <w:rsid w:val="00E947C2"/>
    <w:rsid w:val="00E96EE0"/>
    <w:rsid w:val="00E97001"/>
    <w:rsid w:val="00EA06A6"/>
    <w:rsid w:val="00EA1D79"/>
    <w:rsid w:val="00EA33D7"/>
    <w:rsid w:val="00EA4E7C"/>
    <w:rsid w:val="00EA6D52"/>
    <w:rsid w:val="00EB15F7"/>
    <w:rsid w:val="00EB20F4"/>
    <w:rsid w:val="00EB2A68"/>
    <w:rsid w:val="00EB2AAE"/>
    <w:rsid w:val="00EB40A8"/>
    <w:rsid w:val="00EB4333"/>
    <w:rsid w:val="00EB54EA"/>
    <w:rsid w:val="00EB5B0F"/>
    <w:rsid w:val="00EB666B"/>
    <w:rsid w:val="00EB6B10"/>
    <w:rsid w:val="00EB7158"/>
    <w:rsid w:val="00EC154B"/>
    <w:rsid w:val="00EC348F"/>
    <w:rsid w:val="00EC7E0A"/>
    <w:rsid w:val="00ED3E1C"/>
    <w:rsid w:val="00ED42C9"/>
    <w:rsid w:val="00ED4AB1"/>
    <w:rsid w:val="00ED4F55"/>
    <w:rsid w:val="00ED6408"/>
    <w:rsid w:val="00ED6AD5"/>
    <w:rsid w:val="00ED762E"/>
    <w:rsid w:val="00EE0D9D"/>
    <w:rsid w:val="00EE30E3"/>
    <w:rsid w:val="00EE3F30"/>
    <w:rsid w:val="00EE457E"/>
    <w:rsid w:val="00EE4E65"/>
    <w:rsid w:val="00EE50FB"/>
    <w:rsid w:val="00EE603F"/>
    <w:rsid w:val="00EF16D7"/>
    <w:rsid w:val="00EF18DA"/>
    <w:rsid w:val="00EF1949"/>
    <w:rsid w:val="00EF198C"/>
    <w:rsid w:val="00EF25A6"/>
    <w:rsid w:val="00EF3975"/>
    <w:rsid w:val="00EF5A33"/>
    <w:rsid w:val="00EF5AA8"/>
    <w:rsid w:val="00EF66D4"/>
    <w:rsid w:val="00EF77E0"/>
    <w:rsid w:val="00F027C4"/>
    <w:rsid w:val="00F030FF"/>
    <w:rsid w:val="00F05993"/>
    <w:rsid w:val="00F05A06"/>
    <w:rsid w:val="00F122F5"/>
    <w:rsid w:val="00F1238B"/>
    <w:rsid w:val="00F138AD"/>
    <w:rsid w:val="00F16F86"/>
    <w:rsid w:val="00F17DCD"/>
    <w:rsid w:val="00F22230"/>
    <w:rsid w:val="00F2329B"/>
    <w:rsid w:val="00F24C0E"/>
    <w:rsid w:val="00F252C3"/>
    <w:rsid w:val="00F26C11"/>
    <w:rsid w:val="00F279FB"/>
    <w:rsid w:val="00F27C9B"/>
    <w:rsid w:val="00F32CCB"/>
    <w:rsid w:val="00F355DB"/>
    <w:rsid w:val="00F363A4"/>
    <w:rsid w:val="00F40EEC"/>
    <w:rsid w:val="00F41404"/>
    <w:rsid w:val="00F423BB"/>
    <w:rsid w:val="00F430D1"/>
    <w:rsid w:val="00F43D60"/>
    <w:rsid w:val="00F44172"/>
    <w:rsid w:val="00F461C1"/>
    <w:rsid w:val="00F46296"/>
    <w:rsid w:val="00F46CBB"/>
    <w:rsid w:val="00F47471"/>
    <w:rsid w:val="00F475E5"/>
    <w:rsid w:val="00F50186"/>
    <w:rsid w:val="00F5088C"/>
    <w:rsid w:val="00F537B1"/>
    <w:rsid w:val="00F540C9"/>
    <w:rsid w:val="00F54799"/>
    <w:rsid w:val="00F55208"/>
    <w:rsid w:val="00F55252"/>
    <w:rsid w:val="00F57806"/>
    <w:rsid w:val="00F617E8"/>
    <w:rsid w:val="00F6384E"/>
    <w:rsid w:val="00F65C12"/>
    <w:rsid w:val="00F663EF"/>
    <w:rsid w:val="00F66B28"/>
    <w:rsid w:val="00F7018D"/>
    <w:rsid w:val="00F70E6F"/>
    <w:rsid w:val="00F711C1"/>
    <w:rsid w:val="00F72BB3"/>
    <w:rsid w:val="00F72EC1"/>
    <w:rsid w:val="00F74F66"/>
    <w:rsid w:val="00F756F0"/>
    <w:rsid w:val="00F7618E"/>
    <w:rsid w:val="00F76217"/>
    <w:rsid w:val="00F76567"/>
    <w:rsid w:val="00F770FD"/>
    <w:rsid w:val="00F771E2"/>
    <w:rsid w:val="00F77E8A"/>
    <w:rsid w:val="00F82297"/>
    <w:rsid w:val="00F82F8C"/>
    <w:rsid w:val="00F85090"/>
    <w:rsid w:val="00F852EF"/>
    <w:rsid w:val="00F862F8"/>
    <w:rsid w:val="00F8714C"/>
    <w:rsid w:val="00F87C26"/>
    <w:rsid w:val="00F907DD"/>
    <w:rsid w:val="00F90A38"/>
    <w:rsid w:val="00F90DFF"/>
    <w:rsid w:val="00F91261"/>
    <w:rsid w:val="00F918E4"/>
    <w:rsid w:val="00F91D3E"/>
    <w:rsid w:val="00F92A7D"/>
    <w:rsid w:val="00F92D88"/>
    <w:rsid w:val="00F936D0"/>
    <w:rsid w:val="00F9502D"/>
    <w:rsid w:val="00F95385"/>
    <w:rsid w:val="00F95983"/>
    <w:rsid w:val="00F9598C"/>
    <w:rsid w:val="00F96AD3"/>
    <w:rsid w:val="00F96F69"/>
    <w:rsid w:val="00F971EE"/>
    <w:rsid w:val="00FA07B1"/>
    <w:rsid w:val="00FA106B"/>
    <w:rsid w:val="00FA19B5"/>
    <w:rsid w:val="00FA2FE8"/>
    <w:rsid w:val="00FA385F"/>
    <w:rsid w:val="00FA3A75"/>
    <w:rsid w:val="00FA5514"/>
    <w:rsid w:val="00FA56B6"/>
    <w:rsid w:val="00FA6D15"/>
    <w:rsid w:val="00FA792D"/>
    <w:rsid w:val="00FB02F0"/>
    <w:rsid w:val="00FB0A90"/>
    <w:rsid w:val="00FB1702"/>
    <w:rsid w:val="00FB47FE"/>
    <w:rsid w:val="00FB48AF"/>
    <w:rsid w:val="00FB575F"/>
    <w:rsid w:val="00FB6B37"/>
    <w:rsid w:val="00FB6CF0"/>
    <w:rsid w:val="00FC0FD6"/>
    <w:rsid w:val="00FC4357"/>
    <w:rsid w:val="00FC5218"/>
    <w:rsid w:val="00FC59AE"/>
    <w:rsid w:val="00FC5B46"/>
    <w:rsid w:val="00FC5F2A"/>
    <w:rsid w:val="00FC6460"/>
    <w:rsid w:val="00FC65F3"/>
    <w:rsid w:val="00FC6609"/>
    <w:rsid w:val="00FC7155"/>
    <w:rsid w:val="00FC7635"/>
    <w:rsid w:val="00FC7DDC"/>
    <w:rsid w:val="00FE52A1"/>
    <w:rsid w:val="00FE54FC"/>
    <w:rsid w:val="00FF1033"/>
    <w:rsid w:val="00FF3C93"/>
    <w:rsid w:val="00FF53B3"/>
    <w:rsid w:val="00FF5A0B"/>
    <w:rsid w:val="00FF5C57"/>
    <w:rsid w:val="00FF697E"/>
    <w:rsid w:val="00FF6C83"/>
    <w:rsid w:val="00FF7DB4"/>
    <w:rsid w:val="01010A7B"/>
    <w:rsid w:val="0109D729"/>
    <w:rsid w:val="01713815"/>
    <w:rsid w:val="018F26C2"/>
    <w:rsid w:val="01940CCA"/>
    <w:rsid w:val="01DF46DD"/>
    <w:rsid w:val="02038BFF"/>
    <w:rsid w:val="02041CB8"/>
    <w:rsid w:val="0222B1C4"/>
    <w:rsid w:val="022F63FF"/>
    <w:rsid w:val="023F21B6"/>
    <w:rsid w:val="024A6033"/>
    <w:rsid w:val="024F87B6"/>
    <w:rsid w:val="0253553E"/>
    <w:rsid w:val="0255C81A"/>
    <w:rsid w:val="02ED6136"/>
    <w:rsid w:val="030E9C0D"/>
    <w:rsid w:val="03211491"/>
    <w:rsid w:val="032AF723"/>
    <w:rsid w:val="032CBF4F"/>
    <w:rsid w:val="03447B01"/>
    <w:rsid w:val="0348290E"/>
    <w:rsid w:val="035EDDE3"/>
    <w:rsid w:val="037DD57B"/>
    <w:rsid w:val="03835305"/>
    <w:rsid w:val="039FE0EC"/>
    <w:rsid w:val="03A1412E"/>
    <w:rsid w:val="03A92D4A"/>
    <w:rsid w:val="03C5FA2F"/>
    <w:rsid w:val="03D091DD"/>
    <w:rsid w:val="03D677C9"/>
    <w:rsid w:val="03E93729"/>
    <w:rsid w:val="04075DE7"/>
    <w:rsid w:val="040EA02A"/>
    <w:rsid w:val="04189205"/>
    <w:rsid w:val="0419E2EF"/>
    <w:rsid w:val="043861E3"/>
    <w:rsid w:val="044CE54F"/>
    <w:rsid w:val="045A94D3"/>
    <w:rsid w:val="04A7DCB8"/>
    <w:rsid w:val="04AA6431"/>
    <w:rsid w:val="04D6DC6C"/>
    <w:rsid w:val="04D9BEC9"/>
    <w:rsid w:val="053E8D89"/>
    <w:rsid w:val="05459DF2"/>
    <w:rsid w:val="05460D62"/>
    <w:rsid w:val="0549C773"/>
    <w:rsid w:val="055FF6C2"/>
    <w:rsid w:val="057D1141"/>
    <w:rsid w:val="0583042E"/>
    <w:rsid w:val="0595C895"/>
    <w:rsid w:val="05CA0708"/>
    <w:rsid w:val="06038EE4"/>
    <w:rsid w:val="062E4074"/>
    <w:rsid w:val="065E036B"/>
    <w:rsid w:val="06834638"/>
    <w:rsid w:val="0694CE6A"/>
    <w:rsid w:val="06A30D99"/>
    <w:rsid w:val="06B0358D"/>
    <w:rsid w:val="06F5779E"/>
    <w:rsid w:val="06FA9994"/>
    <w:rsid w:val="0701F5D0"/>
    <w:rsid w:val="072F65DC"/>
    <w:rsid w:val="074D7D92"/>
    <w:rsid w:val="074ED2C7"/>
    <w:rsid w:val="075723A2"/>
    <w:rsid w:val="0769C79B"/>
    <w:rsid w:val="07C0D259"/>
    <w:rsid w:val="07C4E384"/>
    <w:rsid w:val="07DCB67F"/>
    <w:rsid w:val="081B58A8"/>
    <w:rsid w:val="0853A3E2"/>
    <w:rsid w:val="0864732A"/>
    <w:rsid w:val="08776C19"/>
    <w:rsid w:val="08813516"/>
    <w:rsid w:val="0882CF14"/>
    <w:rsid w:val="08C50A35"/>
    <w:rsid w:val="08DFBF70"/>
    <w:rsid w:val="08E2CD74"/>
    <w:rsid w:val="08F8E850"/>
    <w:rsid w:val="08FC5418"/>
    <w:rsid w:val="08FFFED7"/>
    <w:rsid w:val="09566571"/>
    <w:rsid w:val="096249DD"/>
    <w:rsid w:val="098D9C4B"/>
    <w:rsid w:val="09D45276"/>
    <w:rsid w:val="09D85373"/>
    <w:rsid w:val="0A00EC83"/>
    <w:rsid w:val="0A430930"/>
    <w:rsid w:val="0A4AD6F9"/>
    <w:rsid w:val="0A4AFC1A"/>
    <w:rsid w:val="0A63A02F"/>
    <w:rsid w:val="0AC45904"/>
    <w:rsid w:val="0ACAA325"/>
    <w:rsid w:val="0AE03AF6"/>
    <w:rsid w:val="0AF1A90D"/>
    <w:rsid w:val="0B1F48F6"/>
    <w:rsid w:val="0B2A0424"/>
    <w:rsid w:val="0B30459E"/>
    <w:rsid w:val="0B3458A9"/>
    <w:rsid w:val="0B352293"/>
    <w:rsid w:val="0B89D540"/>
    <w:rsid w:val="0B9069AE"/>
    <w:rsid w:val="0BAE7225"/>
    <w:rsid w:val="0BCDD73D"/>
    <w:rsid w:val="0BE436BE"/>
    <w:rsid w:val="0BFE8EAB"/>
    <w:rsid w:val="0C176032"/>
    <w:rsid w:val="0C3EEA7C"/>
    <w:rsid w:val="0C771E94"/>
    <w:rsid w:val="0C7B1B1F"/>
    <w:rsid w:val="0C9A7CC2"/>
    <w:rsid w:val="0D0E76FD"/>
    <w:rsid w:val="0D11266C"/>
    <w:rsid w:val="0D388D45"/>
    <w:rsid w:val="0D595811"/>
    <w:rsid w:val="0D621F48"/>
    <w:rsid w:val="0D67382F"/>
    <w:rsid w:val="0D784604"/>
    <w:rsid w:val="0D96CF51"/>
    <w:rsid w:val="0D9A0836"/>
    <w:rsid w:val="0DA396B9"/>
    <w:rsid w:val="0DA95A75"/>
    <w:rsid w:val="0DFC18E7"/>
    <w:rsid w:val="0DFF730C"/>
    <w:rsid w:val="0E062D49"/>
    <w:rsid w:val="0E1763A2"/>
    <w:rsid w:val="0E21F451"/>
    <w:rsid w:val="0E759750"/>
    <w:rsid w:val="0E8DC55E"/>
    <w:rsid w:val="0EBC6C2A"/>
    <w:rsid w:val="0ECBBAF7"/>
    <w:rsid w:val="0EDC8C7C"/>
    <w:rsid w:val="0EED4B78"/>
    <w:rsid w:val="0EF37FF6"/>
    <w:rsid w:val="0F029D35"/>
    <w:rsid w:val="0F15519E"/>
    <w:rsid w:val="0F167A53"/>
    <w:rsid w:val="0F169D88"/>
    <w:rsid w:val="0F1CB47E"/>
    <w:rsid w:val="0F31DD51"/>
    <w:rsid w:val="0F39205D"/>
    <w:rsid w:val="0F3A145F"/>
    <w:rsid w:val="0F450763"/>
    <w:rsid w:val="0F4C6227"/>
    <w:rsid w:val="0F76E09C"/>
    <w:rsid w:val="0F89010F"/>
    <w:rsid w:val="0F90267C"/>
    <w:rsid w:val="0FA65ED2"/>
    <w:rsid w:val="0FE47398"/>
    <w:rsid w:val="1001454E"/>
    <w:rsid w:val="1008A0A5"/>
    <w:rsid w:val="100A764A"/>
    <w:rsid w:val="1017F001"/>
    <w:rsid w:val="1022A0FF"/>
    <w:rsid w:val="102CC7C5"/>
    <w:rsid w:val="1036D050"/>
    <w:rsid w:val="10481638"/>
    <w:rsid w:val="106C2B10"/>
    <w:rsid w:val="1082C2BC"/>
    <w:rsid w:val="10A58E32"/>
    <w:rsid w:val="10B24374"/>
    <w:rsid w:val="110A1011"/>
    <w:rsid w:val="1128B1B8"/>
    <w:rsid w:val="116B5379"/>
    <w:rsid w:val="116DE78F"/>
    <w:rsid w:val="1171D6D1"/>
    <w:rsid w:val="11AD3812"/>
    <w:rsid w:val="11D37C1E"/>
    <w:rsid w:val="11D9C5B4"/>
    <w:rsid w:val="11E27475"/>
    <w:rsid w:val="11F33BDB"/>
    <w:rsid w:val="122F3D47"/>
    <w:rsid w:val="1246715E"/>
    <w:rsid w:val="12674736"/>
    <w:rsid w:val="12710C58"/>
    <w:rsid w:val="127BB3F7"/>
    <w:rsid w:val="129BC47A"/>
    <w:rsid w:val="12A0869A"/>
    <w:rsid w:val="12B7CEF2"/>
    <w:rsid w:val="12F4EF85"/>
    <w:rsid w:val="12F67A65"/>
    <w:rsid w:val="12FB5B3A"/>
    <w:rsid w:val="12FF7FC8"/>
    <w:rsid w:val="130294E4"/>
    <w:rsid w:val="13038500"/>
    <w:rsid w:val="130FEA63"/>
    <w:rsid w:val="13299216"/>
    <w:rsid w:val="136A6848"/>
    <w:rsid w:val="1383F32C"/>
    <w:rsid w:val="13BD37B2"/>
    <w:rsid w:val="13F9C7E4"/>
    <w:rsid w:val="1409B1B7"/>
    <w:rsid w:val="14288178"/>
    <w:rsid w:val="148999B4"/>
    <w:rsid w:val="14C33034"/>
    <w:rsid w:val="14D2B4C9"/>
    <w:rsid w:val="14DD3870"/>
    <w:rsid w:val="158725C2"/>
    <w:rsid w:val="159A9797"/>
    <w:rsid w:val="15A831F5"/>
    <w:rsid w:val="15C04723"/>
    <w:rsid w:val="15D0C3CD"/>
    <w:rsid w:val="15E889F8"/>
    <w:rsid w:val="15EF6FB4"/>
    <w:rsid w:val="16176E07"/>
    <w:rsid w:val="16178C1B"/>
    <w:rsid w:val="163EA5B0"/>
    <w:rsid w:val="1640573C"/>
    <w:rsid w:val="1648D666"/>
    <w:rsid w:val="16852147"/>
    <w:rsid w:val="16FBB6C4"/>
    <w:rsid w:val="1704F68D"/>
    <w:rsid w:val="170B3C98"/>
    <w:rsid w:val="1715C058"/>
    <w:rsid w:val="17179086"/>
    <w:rsid w:val="172FA61C"/>
    <w:rsid w:val="1756A11D"/>
    <w:rsid w:val="17A0B4ED"/>
    <w:rsid w:val="17C8400E"/>
    <w:rsid w:val="17D8548B"/>
    <w:rsid w:val="17EFCB95"/>
    <w:rsid w:val="17F3FD4A"/>
    <w:rsid w:val="18035139"/>
    <w:rsid w:val="1821543F"/>
    <w:rsid w:val="18802709"/>
    <w:rsid w:val="188F77EA"/>
    <w:rsid w:val="18B6F912"/>
    <w:rsid w:val="18D34394"/>
    <w:rsid w:val="18D85AF0"/>
    <w:rsid w:val="18DC5627"/>
    <w:rsid w:val="19070D6E"/>
    <w:rsid w:val="192F2254"/>
    <w:rsid w:val="1987F088"/>
    <w:rsid w:val="19AB2346"/>
    <w:rsid w:val="19B85B66"/>
    <w:rsid w:val="1A0B7969"/>
    <w:rsid w:val="1A1AF9E1"/>
    <w:rsid w:val="1A46DBD0"/>
    <w:rsid w:val="1A788B3E"/>
    <w:rsid w:val="1A79192D"/>
    <w:rsid w:val="1AB44663"/>
    <w:rsid w:val="1ACEDF32"/>
    <w:rsid w:val="1ADB29C0"/>
    <w:rsid w:val="1B04EACA"/>
    <w:rsid w:val="1B0CEA98"/>
    <w:rsid w:val="1B25FA13"/>
    <w:rsid w:val="1B53BD4C"/>
    <w:rsid w:val="1B5CCF3E"/>
    <w:rsid w:val="1B609C87"/>
    <w:rsid w:val="1B73856A"/>
    <w:rsid w:val="1B7C8D8F"/>
    <w:rsid w:val="1B7CFBD9"/>
    <w:rsid w:val="1B8019CD"/>
    <w:rsid w:val="1BF49DF4"/>
    <w:rsid w:val="1C0DC651"/>
    <w:rsid w:val="1C60805B"/>
    <w:rsid w:val="1C6B76B2"/>
    <w:rsid w:val="1CD39D8D"/>
    <w:rsid w:val="1CEE3FA8"/>
    <w:rsid w:val="1D0743A6"/>
    <w:rsid w:val="1D427D26"/>
    <w:rsid w:val="1D49441A"/>
    <w:rsid w:val="1D4F6D3A"/>
    <w:rsid w:val="1D6030FC"/>
    <w:rsid w:val="1DA2F8D8"/>
    <w:rsid w:val="1DAAA54C"/>
    <w:rsid w:val="1DB139A8"/>
    <w:rsid w:val="1DB72440"/>
    <w:rsid w:val="1DDD9423"/>
    <w:rsid w:val="1DE47676"/>
    <w:rsid w:val="1DF18B0A"/>
    <w:rsid w:val="1E0D278E"/>
    <w:rsid w:val="1E107196"/>
    <w:rsid w:val="1E115B1E"/>
    <w:rsid w:val="1E2DCE9F"/>
    <w:rsid w:val="1E378192"/>
    <w:rsid w:val="1E64D740"/>
    <w:rsid w:val="1E879599"/>
    <w:rsid w:val="1E8D5474"/>
    <w:rsid w:val="1EA26852"/>
    <w:rsid w:val="1ED17E81"/>
    <w:rsid w:val="1EEAE340"/>
    <w:rsid w:val="1F08CDDC"/>
    <w:rsid w:val="1F12F711"/>
    <w:rsid w:val="1F60A59F"/>
    <w:rsid w:val="1F6A3315"/>
    <w:rsid w:val="1F8C7CA9"/>
    <w:rsid w:val="1F8EF5E6"/>
    <w:rsid w:val="1FABB053"/>
    <w:rsid w:val="1FACB655"/>
    <w:rsid w:val="1FCF95EB"/>
    <w:rsid w:val="1FD228AB"/>
    <w:rsid w:val="1FD271DB"/>
    <w:rsid w:val="1FDF6B70"/>
    <w:rsid w:val="1FF417C0"/>
    <w:rsid w:val="2042EE36"/>
    <w:rsid w:val="204723BB"/>
    <w:rsid w:val="205B1508"/>
    <w:rsid w:val="2066B7FE"/>
    <w:rsid w:val="206B6906"/>
    <w:rsid w:val="207830B6"/>
    <w:rsid w:val="207FF2BB"/>
    <w:rsid w:val="208C558C"/>
    <w:rsid w:val="2090B98F"/>
    <w:rsid w:val="2096AAA5"/>
    <w:rsid w:val="209765DD"/>
    <w:rsid w:val="20994A37"/>
    <w:rsid w:val="20A2D067"/>
    <w:rsid w:val="20AB1005"/>
    <w:rsid w:val="20F3CFEF"/>
    <w:rsid w:val="21196AC1"/>
    <w:rsid w:val="21325033"/>
    <w:rsid w:val="213D7F2C"/>
    <w:rsid w:val="21537535"/>
    <w:rsid w:val="2155F9F7"/>
    <w:rsid w:val="21647F45"/>
    <w:rsid w:val="21732A2C"/>
    <w:rsid w:val="217B9F1A"/>
    <w:rsid w:val="218DC38D"/>
    <w:rsid w:val="219E0AD1"/>
    <w:rsid w:val="21D8B1F3"/>
    <w:rsid w:val="21EE5B18"/>
    <w:rsid w:val="21FF4FBE"/>
    <w:rsid w:val="22241388"/>
    <w:rsid w:val="222D5CA8"/>
    <w:rsid w:val="22412371"/>
    <w:rsid w:val="225257CC"/>
    <w:rsid w:val="22586988"/>
    <w:rsid w:val="227CFA9C"/>
    <w:rsid w:val="2280399B"/>
    <w:rsid w:val="22A3E311"/>
    <w:rsid w:val="22DF5506"/>
    <w:rsid w:val="2308EE3D"/>
    <w:rsid w:val="23207C8B"/>
    <w:rsid w:val="23503F24"/>
    <w:rsid w:val="2358A05F"/>
    <w:rsid w:val="23765973"/>
    <w:rsid w:val="23878647"/>
    <w:rsid w:val="23B74B0A"/>
    <w:rsid w:val="23BA66F0"/>
    <w:rsid w:val="23BE91FE"/>
    <w:rsid w:val="23C971A1"/>
    <w:rsid w:val="23F52E7A"/>
    <w:rsid w:val="240D7FFA"/>
    <w:rsid w:val="2421691F"/>
    <w:rsid w:val="242AAEE2"/>
    <w:rsid w:val="2443CF46"/>
    <w:rsid w:val="245E7ED8"/>
    <w:rsid w:val="2469A27A"/>
    <w:rsid w:val="24ACB670"/>
    <w:rsid w:val="24B957F5"/>
    <w:rsid w:val="24FA910A"/>
    <w:rsid w:val="252DA5CD"/>
    <w:rsid w:val="252FFD7B"/>
    <w:rsid w:val="25405FB3"/>
    <w:rsid w:val="25876EFB"/>
    <w:rsid w:val="25A3F05C"/>
    <w:rsid w:val="25EA9A10"/>
    <w:rsid w:val="2606F538"/>
    <w:rsid w:val="2610EE75"/>
    <w:rsid w:val="2616C7E7"/>
    <w:rsid w:val="262F7C69"/>
    <w:rsid w:val="262FF3AE"/>
    <w:rsid w:val="26362C4F"/>
    <w:rsid w:val="264DB08F"/>
    <w:rsid w:val="267D47AF"/>
    <w:rsid w:val="2687BBB8"/>
    <w:rsid w:val="268A6015"/>
    <w:rsid w:val="269928F1"/>
    <w:rsid w:val="26B158E4"/>
    <w:rsid w:val="26C9762E"/>
    <w:rsid w:val="2706FA15"/>
    <w:rsid w:val="27089706"/>
    <w:rsid w:val="2730C2B6"/>
    <w:rsid w:val="2762A1BB"/>
    <w:rsid w:val="279269C5"/>
    <w:rsid w:val="27B29102"/>
    <w:rsid w:val="27CD8CB5"/>
    <w:rsid w:val="27D861F1"/>
    <w:rsid w:val="27F69F6C"/>
    <w:rsid w:val="282B927D"/>
    <w:rsid w:val="284BC03D"/>
    <w:rsid w:val="285E5AA5"/>
    <w:rsid w:val="28C0EA75"/>
    <w:rsid w:val="28C4A8AC"/>
    <w:rsid w:val="28E514B6"/>
    <w:rsid w:val="28E5B977"/>
    <w:rsid w:val="28ED82E1"/>
    <w:rsid w:val="291684E4"/>
    <w:rsid w:val="2945AED3"/>
    <w:rsid w:val="294A31B7"/>
    <w:rsid w:val="29537C7F"/>
    <w:rsid w:val="2982CA32"/>
    <w:rsid w:val="298D142F"/>
    <w:rsid w:val="29AE2813"/>
    <w:rsid w:val="29CBA311"/>
    <w:rsid w:val="2A16C7A9"/>
    <w:rsid w:val="2A3D988B"/>
    <w:rsid w:val="2A4B8F85"/>
    <w:rsid w:val="2A969C8E"/>
    <w:rsid w:val="2AAE66A6"/>
    <w:rsid w:val="2AB63E0E"/>
    <w:rsid w:val="2B0D428F"/>
    <w:rsid w:val="2B1115CB"/>
    <w:rsid w:val="2B17AA87"/>
    <w:rsid w:val="2B666BDC"/>
    <w:rsid w:val="2B6C9D98"/>
    <w:rsid w:val="2BE2330D"/>
    <w:rsid w:val="2BF052E2"/>
    <w:rsid w:val="2BF4F0A6"/>
    <w:rsid w:val="2C0A0833"/>
    <w:rsid w:val="2C44513A"/>
    <w:rsid w:val="2C44D8B8"/>
    <w:rsid w:val="2C6302FE"/>
    <w:rsid w:val="2C8118A6"/>
    <w:rsid w:val="2C82490F"/>
    <w:rsid w:val="2C998135"/>
    <w:rsid w:val="2CB0EE68"/>
    <w:rsid w:val="2CB27BA6"/>
    <w:rsid w:val="2CB8035B"/>
    <w:rsid w:val="2CBAF0EC"/>
    <w:rsid w:val="2CD65676"/>
    <w:rsid w:val="2CF0E676"/>
    <w:rsid w:val="2CF1D1E6"/>
    <w:rsid w:val="2D07F5C0"/>
    <w:rsid w:val="2D0AF653"/>
    <w:rsid w:val="2D1A6FE9"/>
    <w:rsid w:val="2D307A61"/>
    <w:rsid w:val="2D42853D"/>
    <w:rsid w:val="2D4A2C02"/>
    <w:rsid w:val="2D747531"/>
    <w:rsid w:val="2D86F9EA"/>
    <w:rsid w:val="2DE28A39"/>
    <w:rsid w:val="2DEFA652"/>
    <w:rsid w:val="2DF5ABF5"/>
    <w:rsid w:val="2E1892E9"/>
    <w:rsid w:val="2E2EEC66"/>
    <w:rsid w:val="2E347CFF"/>
    <w:rsid w:val="2E75E1B8"/>
    <w:rsid w:val="2E818C1C"/>
    <w:rsid w:val="2E96B6BC"/>
    <w:rsid w:val="2E9E0C9E"/>
    <w:rsid w:val="2EB8B81B"/>
    <w:rsid w:val="2ECBC12A"/>
    <w:rsid w:val="2EED00D9"/>
    <w:rsid w:val="2F001488"/>
    <w:rsid w:val="2F6C57BD"/>
    <w:rsid w:val="2F75554A"/>
    <w:rsid w:val="2F979269"/>
    <w:rsid w:val="2FC1A14C"/>
    <w:rsid w:val="2FE65452"/>
    <w:rsid w:val="3055CF51"/>
    <w:rsid w:val="307B0EB6"/>
    <w:rsid w:val="308510B7"/>
    <w:rsid w:val="309333C4"/>
    <w:rsid w:val="30D2C668"/>
    <w:rsid w:val="30E7DF7A"/>
    <w:rsid w:val="31268E67"/>
    <w:rsid w:val="312E0A77"/>
    <w:rsid w:val="313FE89A"/>
    <w:rsid w:val="31411D33"/>
    <w:rsid w:val="31484829"/>
    <w:rsid w:val="31638463"/>
    <w:rsid w:val="3184FBCB"/>
    <w:rsid w:val="318A3C5E"/>
    <w:rsid w:val="318CC993"/>
    <w:rsid w:val="31A88FBA"/>
    <w:rsid w:val="31B7E680"/>
    <w:rsid w:val="31B9C18B"/>
    <w:rsid w:val="31FCB489"/>
    <w:rsid w:val="3200B9BE"/>
    <w:rsid w:val="32226A03"/>
    <w:rsid w:val="32368289"/>
    <w:rsid w:val="3241285C"/>
    <w:rsid w:val="32645BD3"/>
    <w:rsid w:val="326E96C9"/>
    <w:rsid w:val="32750457"/>
    <w:rsid w:val="32C9DAD8"/>
    <w:rsid w:val="32E797DF"/>
    <w:rsid w:val="32EA2B3E"/>
    <w:rsid w:val="32F22CEC"/>
    <w:rsid w:val="33098EFC"/>
    <w:rsid w:val="332F5F28"/>
    <w:rsid w:val="33305918"/>
    <w:rsid w:val="3332FA7F"/>
    <w:rsid w:val="33A24B33"/>
    <w:rsid w:val="33BB0837"/>
    <w:rsid w:val="33BC425E"/>
    <w:rsid w:val="33C969B9"/>
    <w:rsid w:val="33D6C7CD"/>
    <w:rsid w:val="33E98513"/>
    <w:rsid w:val="33FBB115"/>
    <w:rsid w:val="3403CF7E"/>
    <w:rsid w:val="3408EE40"/>
    <w:rsid w:val="341FD4C8"/>
    <w:rsid w:val="34271424"/>
    <w:rsid w:val="34989E72"/>
    <w:rsid w:val="34A2A212"/>
    <w:rsid w:val="34A7C151"/>
    <w:rsid w:val="34CCE49B"/>
    <w:rsid w:val="350298F1"/>
    <w:rsid w:val="3504BC5D"/>
    <w:rsid w:val="351BF7D6"/>
    <w:rsid w:val="35239470"/>
    <w:rsid w:val="355B6A01"/>
    <w:rsid w:val="3572674F"/>
    <w:rsid w:val="358312EB"/>
    <w:rsid w:val="3584CC1A"/>
    <w:rsid w:val="35885767"/>
    <w:rsid w:val="35A02923"/>
    <w:rsid w:val="35D34F82"/>
    <w:rsid w:val="35D7BCED"/>
    <w:rsid w:val="35F35C16"/>
    <w:rsid w:val="360FE099"/>
    <w:rsid w:val="361D7252"/>
    <w:rsid w:val="36374F21"/>
    <w:rsid w:val="36389D85"/>
    <w:rsid w:val="36526EDA"/>
    <w:rsid w:val="366054B1"/>
    <w:rsid w:val="36676CCD"/>
    <w:rsid w:val="3687CD8B"/>
    <w:rsid w:val="36E456D6"/>
    <w:rsid w:val="36E7DF57"/>
    <w:rsid w:val="36F16705"/>
    <w:rsid w:val="372089EF"/>
    <w:rsid w:val="3734B219"/>
    <w:rsid w:val="3745E8A5"/>
    <w:rsid w:val="375508A2"/>
    <w:rsid w:val="375A1259"/>
    <w:rsid w:val="377D505E"/>
    <w:rsid w:val="378BA1C1"/>
    <w:rsid w:val="379F4F97"/>
    <w:rsid w:val="37C7E709"/>
    <w:rsid w:val="37D6017D"/>
    <w:rsid w:val="37F4C61B"/>
    <w:rsid w:val="38214817"/>
    <w:rsid w:val="382206CD"/>
    <w:rsid w:val="3826FFA5"/>
    <w:rsid w:val="382E0443"/>
    <w:rsid w:val="38303D69"/>
    <w:rsid w:val="38766FA6"/>
    <w:rsid w:val="38AFA044"/>
    <w:rsid w:val="38CDEE12"/>
    <w:rsid w:val="38D7A548"/>
    <w:rsid w:val="391CCE0D"/>
    <w:rsid w:val="3925FCBB"/>
    <w:rsid w:val="39413A04"/>
    <w:rsid w:val="394AFA67"/>
    <w:rsid w:val="397B7A8D"/>
    <w:rsid w:val="399212B1"/>
    <w:rsid w:val="3994F82F"/>
    <w:rsid w:val="39FAB959"/>
    <w:rsid w:val="39FB0A25"/>
    <w:rsid w:val="39FCB398"/>
    <w:rsid w:val="39FCBBDB"/>
    <w:rsid w:val="3A44D278"/>
    <w:rsid w:val="3A506976"/>
    <w:rsid w:val="3A7B58EB"/>
    <w:rsid w:val="3A9D7D3B"/>
    <w:rsid w:val="3AB02054"/>
    <w:rsid w:val="3AC55E33"/>
    <w:rsid w:val="3AE63368"/>
    <w:rsid w:val="3B378EDF"/>
    <w:rsid w:val="3B8B7095"/>
    <w:rsid w:val="3B962E5C"/>
    <w:rsid w:val="3B965897"/>
    <w:rsid w:val="3BA0BED7"/>
    <w:rsid w:val="3BA146CE"/>
    <w:rsid w:val="3BC0E15B"/>
    <w:rsid w:val="3BCD4991"/>
    <w:rsid w:val="3BEA6C01"/>
    <w:rsid w:val="3C0EB336"/>
    <w:rsid w:val="3C169C87"/>
    <w:rsid w:val="3C29DC54"/>
    <w:rsid w:val="3C7B845D"/>
    <w:rsid w:val="3C8C6C29"/>
    <w:rsid w:val="3C8D2315"/>
    <w:rsid w:val="3CB455E3"/>
    <w:rsid w:val="3CBF2182"/>
    <w:rsid w:val="3CC1B05E"/>
    <w:rsid w:val="3CE3C56B"/>
    <w:rsid w:val="3CFADA06"/>
    <w:rsid w:val="3D45D331"/>
    <w:rsid w:val="3D490E43"/>
    <w:rsid w:val="3D57FD69"/>
    <w:rsid w:val="3D5FB4A0"/>
    <w:rsid w:val="3D863C62"/>
    <w:rsid w:val="3DA2935B"/>
    <w:rsid w:val="3DBF9665"/>
    <w:rsid w:val="3DBFC936"/>
    <w:rsid w:val="3DC83E42"/>
    <w:rsid w:val="3DE2511F"/>
    <w:rsid w:val="3E24916E"/>
    <w:rsid w:val="3E420FAA"/>
    <w:rsid w:val="3E6B4548"/>
    <w:rsid w:val="3E842A4C"/>
    <w:rsid w:val="3E974346"/>
    <w:rsid w:val="3EC2E555"/>
    <w:rsid w:val="3EE66003"/>
    <w:rsid w:val="3EEA32CA"/>
    <w:rsid w:val="3F396A9B"/>
    <w:rsid w:val="3F5FDC58"/>
    <w:rsid w:val="3F739EF4"/>
    <w:rsid w:val="3FB3251F"/>
    <w:rsid w:val="3FDB8E54"/>
    <w:rsid w:val="3FE1AADA"/>
    <w:rsid w:val="3FEABABD"/>
    <w:rsid w:val="4009234E"/>
    <w:rsid w:val="403BD195"/>
    <w:rsid w:val="4047E0E2"/>
    <w:rsid w:val="4059F125"/>
    <w:rsid w:val="4062B4A6"/>
    <w:rsid w:val="4063BE96"/>
    <w:rsid w:val="407021FB"/>
    <w:rsid w:val="4093FB50"/>
    <w:rsid w:val="40C181AC"/>
    <w:rsid w:val="40D0E54D"/>
    <w:rsid w:val="40D17212"/>
    <w:rsid w:val="40F52103"/>
    <w:rsid w:val="41032764"/>
    <w:rsid w:val="410CDE72"/>
    <w:rsid w:val="411CFF0A"/>
    <w:rsid w:val="412E04D5"/>
    <w:rsid w:val="41482622"/>
    <w:rsid w:val="414EF580"/>
    <w:rsid w:val="417A2C2F"/>
    <w:rsid w:val="418FEBBE"/>
    <w:rsid w:val="41A96D7B"/>
    <w:rsid w:val="41BB6B47"/>
    <w:rsid w:val="41D0EA7A"/>
    <w:rsid w:val="42014677"/>
    <w:rsid w:val="425293D9"/>
    <w:rsid w:val="426CB5AE"/>
    <w:rsid w:val="426E0B74"/>
    <w:rsid w:val="426F781C"/>
    <w:rsid w:val="427C5508"/>
    <w:rsid w:val="4292B740"/>
    <w:rsid w:val="42C72D4E"/>
    <w:rsid w:val="42EB42A2"/>
    <w:rsid w:val="43076962"/>
    <w:rsid w:val="4308E5FA"/>
    <w:rsid w:val="4317B6CE"/>
    <w:rsid w:val="4373DE18"/>
    <w:rsid w:val="43890175"/>
    <w:rsid w:val="43B44C18"/>
    <w:rsid w:val="43BD6793"/>
    <w:rsid w:val="43D87D8B"/>
    <w:rsid w:val="43E251BE"/>
    <w:rsid w:val="4417FA0F"/>
    <w:rsid w:val="443E39F6"/>
    <w:rsid w:val="446103BF"/>
    <w:rsid w:val="44AEB8C5"/>
    <w:rsid w:val="44BF4B11"/>
    <w:rsid w:val="4526E256"/>
    <w:rsid w:val="452CE183"/>
    <w:rsid w:val="453C792A"/>
    <w:rsid w:val="45567798"/>
    <w:rsid w:val="456225B6"/>
    <w:rsid w:val="45B90B57"/>
    <w:rsid w:val="45D3A75B"/>
    <w:rsid w:val="45DC1A0F"/>
    <w:rsid w:val="45E24BF9"/>
    <w:rsid w:val="45E81E6F"/>
    <w:rsid w:val="4698C6EB"/>
    <w:rsid w:val="469B962D"/>
    <w:rsid w:val="46A19ADE"/>
    <w:rsid w:val="46AAE762"/>
    <w:rsid w:val="46BD0301"/>
    <w:rsid w:val="46BDA511"/>
    <w:rsid w:val="46C0565B"/>
    <w:rsid w:val="46C86F7A"/>
    <w:rsid w:val="46C886F4"/>
    <w:rsid w:val="46CA0D95"/>
    <w:rsid w:val="46E254A8"/>
    <w:rsid w:val="474007DD"/>
    <w:rsid w:val="4767FCC7"/>
    <w:rsid w:val="479A339E"/>
    <w:rsid w:val="47D866A1"/>
    <w:rsid w:val="48048DAD"/>
    <w:rsid w:val="480C3E96"/>
    <w:rsid w:val="483E98D6"/>
    <w:rsid w:val="483EFD0E"/>
    <w:rsid w:val="4848ED6A"/>
    <w:rsid w:val="4880A019"/>
    <w:rsid w:val="4883EDC2"/>
    <w:rsid w:val="48851CB2"/>
    <w:rsid w:val="489FC429"/>
    <w:rsid w:val="48B65C6F"/>
    <w:rsid w:val="4903F3DA"/>
    <w:rsid w:val="4907F732"/>
    <w:rsid w:val="49531935"/>
    <w:rsid w:val="496F90E7"/>
    <w:rsid w:val="49B606C3"/>
    <w:rsid w:val="49BD5BD6"/>
    <w:rsid w:val="4A1FBE23"/>
    <w:rsid w:val="4A492EA4"/>
    <w:rsid w:val="4A59101C"/>
    <w:rsid w:val="4A658F1F"/>
    <w:rsid w:val="4A6B031C"/>
    <w:rsid w:val="4A844975"/>
    <w:rsid w:val="4A998A03"/>
    <w:rsid w:val="4AA7A522"/>
    <w:rsid w:val="4AF4C927"/>
    <w:rsid w:val="4AF608D6"/>
    <w:rsid w:val="4AFAC39B"/>
    <w:rsid w:val="4B0451CB"/>
    <w:rsid w:val="4B27C1BC"/>
    <w:rsid w:val="4B4984F7"/>
    <w:rsid w:val="4B8D684D"/>
    <w:rsid w:val="4BBCBD74"/>
    <w:rsid w:val="4BC948A0"/>
    <w:rsid w:val="4BDA3DB7"/>
    <w:rsid w:val="4C2D7BF7"/>
    <w:rsid w:val="4CC61DF8"/>
    <w:rsid w:val="4CE1C566"/>
    <w:rsid w:val="4CE7C852"/>
    <w:rsid w:val="4CEA86A1"/>
    <w:rsid w:val="4CF47168"/>
    <w:rsid w:val="4D9883AA"/>
    <w:rsid w:val="4DB97247"/>
    <w:rsid w:val="4DF33B9C"/>
    <w:rsid w:val="4DF58AD7"/>
    <w:rsid w:val="4DFE7371"/>
    <w:rsid w:val="4E0057E2"/>
    <w:rsid w:val="4E2A6F95"/>
    <w:rsid w:val="4E33B962"/>
    <w:rsid w:val="4E4EB147"/>
    <w:rsid w:val="4E885714"/>
    <w:rsid w:val="4E90CCF9"/>
    <w:rsid w:val="4EB49C3F"/>
    <w:rsid w:val="4EBF846F"/>
    <w:rsid w:val="4EC916A6"/>
    <w:rsid w:val="4EE06C8C"/>
    <w:rsid w:val="4EF6CCE9"/>
    <w:rsid w:val="4EFA58BE"/>
    <w:rsid w:val="4F5202C4"/>
    <w:rsid w:val="4F619E1D"/>
    <w:rsid w:val="4F95F0B2"/>
    <w:rsid w:val="4F971C74"/>
    <w:rsid w:val="4FC75BCC"/>
    <w:rsid w:val="4FCE5F79"/>
    <w:rsid w:val="4FD6167C"/>
    <w:rsid w:val="4FE20903"/>
    <w:rsid w:val="4FFB3059"/>
    <w:rsid w:val="50037180"/>
    <w:rsid w:val="50103115"/>
    <w:rsid w:val="50163EFA"/>
    <w:rsid w:val="501727BC"/>
    <w:rsid w:val="50391D4B"/>
    <w:rsid w:val="503E30F1"/>
    <w:rsid w:val="5065EA32"/>
    <w:rsid w:val="507E0E54"/>
    <w:rsid w:val="509A74F9"/>
    <w:rsid w:val="50A04C06"/>
    <w:rsid w:val="50BC1ADE"/>
    <w:rsid w:val="511F6C1F"/>
    <w:rsid w:val="512CC050"/>
    <w:rsid w:val="5156D096"/>
    <w:rsid w:val="5163D9A6"/>
    <w:rsid w:val="5166208A"/>
    <w:rsid w:val="516C95D0"/>
    <w:rsid w:val="5173B67C"/>
    <w:rsid w:val="51EA965A"/>
    <w:rsid w:val="52081D1B"/>
    <w:rsid w:val="523C1C67"/>
    <w:rsid w:val="524217F5"/>
    <w:rsid w:val="527AED71"/>
    <w:rsid w:val="529142BF"/>
    <w:rsid w:val="5297D412"/>
    <w:rsid w:val="52A581F6"/>
    <w:rsid w:val="52EFDC3E"/>
    <w:rsid w:val="52FBF0B7"/>
    <w:rsid w:val="53006FF2"/>
    <w:rsid w:val="53572848"/>
    <w:rsid w:val="53750AD7"/>
    <w:rsid w:val="53909BE1"/>
    <w:rsid w:val="5398EB5F"/>
    <w:rsid w:val="53BFD829"/>
    <w:rsid w:val="53F396ED"/>
    <w:rsid w:val="5419A403"/>
    <w:rsid w:val="5426697D"/>
    <w:rsid w:val="543DDD61"/>
    <w:rsid w:val="5459250B"/>
    <w:rsid w:val="545C2DF4"/>
    <w:rsid w:val="545E6662"/>
    <w:rsid w:val="5463F024"/>
    <w:rsid w:val="5478CFDC"/>
    <w:rsid w:val="547AFF35"/>
    <w:rsid w:val="548E20CC"/>
    <w:rsid w:val="548E77D2"/>
    <w:rsid w:val="54916F7E"/>
    <w:rsid w:val="5493CA7F"/>
    <w:rsid w:val="54D584AE"/>
    <w:rsid w:val="54FA906B"/>
    <w:rsid w:val="5518EBBF"/>
    <w:rsid w:val="553E081E"/>
    <w:rsid w:val="554E2F5F"/>
    <w:rsid w:val="5573BD29"/>
    <w:rsid w:val="55B87DE2"/>
    <w:rsid w:val="55BC5D2D"/>
    <w:rsid w:val="5601FA21"/>
    <w:rsid w:val="5658E301"/>
    <w:rsid w:val="566077FD"/>
    <w:rsid w:val="566C7B82"/>
    <w:rsid w:val="56BAF094"/>
    <w:rsid w:val="56D24A60"/>
    <w:rsid w:val="56DE2554"/>
    <w:rsid w:val="57132503"/>
    <w:rsid w:val="577EEB78"/>
    <w:rsid w:val="57D7609D"/>
    <w:rsid w:val="57F043F1"/>
    <w:rsid w:val="580F3025"/>
    <w:rsid w:val="58224AAF"/>
    <w:rsid w:val="582303EA"/>
    <w:rsid w:val="583E8DB3"/>
    <w:rsid w:val="5879F5B5"/>
    <w:rsid w:val="58A25382"/>
    <w:rsid w:val="58B946EC"/>
    <w:rsid w:val="58D1101C"/>
    <w:rsid w:val="58F00B2F"/>
    <w:rsid w:val="58FCC3D4"/>
    <w:rsid w:val="59054379"/>
    <w:rsid w:val="59189254"/>
    <w:rsid w:val="59205310"/>
    <w:rsid w:val="5925D6A5"/>
    <w:rsid w:val="5952FA29"/>
    <w:rsid w:val="596CBC57"/>
    <w:rsid w:val="597330FE"/>
    <w:rsid w:val="599DEAFE"/>
    <w:rsid w:val="59A7B47F"/>
    <w:rsid w:val="59AA4563"/>
    <w:rsid w:val="59B0EA3B"/>
    <w:rsid w:val="59CCF0D4"/>
    <w:rsid w:val="59F80D5C"/>
    <w:rsid w:val="5A276699"/>
    <w:rsid w:val="5A31B1C0"/>
    <w:rsid w:val="5A3F5583"/>
    <w:rsid w:val="5A7D37DF"/>
    <w:rsid w:val="5A89DD23"/>
    <w:rsid w:val="5A9A8D6E"/>
    <w:rsid w:val="5AAA44CB"/>
    <w:rsid w:val="5AB5B9E1"/>
    <w:rsid w:val="5ABC6C3E"/>
    <w:rsid w:val="5AC5AC08"/>
    <w:rsid w:val="5AD45A96"/>
    <w:rsid w:val="5AF2E894"/>
    <w:rsid w:val="5AF3FF3F"/>
    <w:rsid w:val="5AF49DEE"/>
    <w:rsid w:val="5AF8A70B"/>
    <w:rsid w:val="5B19DB5C"/>
    <w:rsid w:val="5B91A715"/>
    <w:rsid w:val="5BA1BFFC"/>
    <w:rsid w:val="5BBF621F"/>
    <w:rsid w:val="5BF735FB"/>
    <w:rsid w:val="5BF9969F"/>
    <w:rsid w:val="5C21CEC4"/>
    <w:rsid w:val="5C27E7AE"/>
    <w:rsid w:val="5C3ED2C1"/>
    <w:rsid w:val="5C724676"/>
    <w:rsid w:val="5C7F4864"/>
    <w:rsid w:val="5C8C9D5E"/>
    <w:rsid w:val="5C8CB677"/>
    <w:rsid w:val="5CA39302"/>
    <w:rsid w:val="5CA3F3B9"/>
    <w:rsid w:val="5CC4D6CB"/>
    <w:rsid w:val="5CCD3C15"/>
    <w:rsid w:val="5CD1268F"/>
    <w:rsid w:val="5CD58BC0"/>
    <w:rsid w:val="5CDD35D1"/>
    <w:rsid w:val="5D221391"/>
    <w:rsid w:val="5D3C19F3"/>
    <w:rsid w:val="5D4556EA"/>
    <w:rsid w:val="5D46B286"/>
    <w:rsid w:val="5D52CF65"/>
    <w:rsid w:val="5DBECD1A"/>
    <w:rsid w:val="5DDE65E5"/>
    <w:rsid w:val="5DE2FF4B"/>
    <w:rsid w:val="5E207B2E"/>
    <w:rsid w:val="5E2DDF90"/>
    <w:rsid w:val="5E3B37AD"/>
    <w:rsid w:val="5E3B5223"/>
    <w:rsid w:val="5E3F6363"/>
    <w:rsid w:val="5E42D92D"/>
    <w:rsid w:val="5E55A7F2"/>
    <w:rsid w:val="5E69F86D"/>
    <w:rsid w:val="5E743CEE"/>
    <w:rsid w:val="5EBD3496"/>
    <w:rsid w:val="5EC1EA20"/>
    <w:rsid w:val="5EC8235D"/>
    <w:rsid w:val="5ED4EBCF"/>
    <w:rsid w:val="5ED901CA"/>
    <w:rsid w:val="5EEBB72E"/>
    <w:rsid w:val="5EEC0DA1"/>
    <w:rsid w:val="5F462E3D"/>
    <w:rsid w:val="5F5429E9"/>
    <w:rsid w:val="5FC0CD3F"/>
    <w:rsid w:val="5FC11451"/>
    <w:rsid w:val="5FD19391"/>
    <w:rsid w:val="5FE2C4F1"/>
    <w:rsid w:val="604D0A74"/>
    <w:rsid w:val="605B2A5D"/>
    <w:rsid w:val="607234B9"/>
    <w:rsid w:val="607B2C1A"/>
    <w:rsid w:val="6087D385"/>
    <w:rsid w:val="60A10FE8"/>
    <w:rsid w:val="60A8C114"/>
    <w:rsid w:val="60F28B31"/>
    <w:rsid w:val="610820D0"/>
    <w:rsid w:val="611606A7"/>
    <w:rsid w:val="6141D0F2"/>
    <w:rsid w:val="6144EB46"/>
    <w:rsid w:val="6148E266"/>
    <w:rsid w:val="6174C3AF"/>
    <w:rsid w:val="617D21FD"/>
    <w:rsid w:val="618B86ED"/>
    <w:rsid w:val="6194A553"/>
    <w:rsid w:val="61D34B84"/>
    <w:rsid w:val="61D98D97"/>
    <w:rsid w:val="6268F8AE"/>
    <w:rsid w:val="6270A44A"/>
    <w:rsid w:val="6294EBE8"/>
    <w:rsid w:val="62A6F4AE"/>
    <w:rsid w:val="62B0DAE9"/>
    <w:rsid w:val="62E815F4"/>
    <w:rsid w:val="6341BFAE"/>
    <w:rsid w:val="63612BB4"/>
    <w:rsid w:val="636249D1"/>
    <w:rsid w:val="63687D35"/>
    <w:rsid w:val="636DFCDE"/>
    <w:rsid w:val="63769B3F"/>
    <w:rsid w:val="63D94417"/>
    <w:rsid w:val="63FAD012"/>
    <w:rsid w:val="64437855"/>
    <w:rsid w:val="649553FD"/>
    <w:rsid w:val="64B8134D"/>
    <w:rsid w:val="64DA16B9"/>
    <w:rsid w:val="64ED4230"/>
    <w:rsid w:val="65105E9D"/>
    <w:rsid w:val="651B63C1"/>
    <w:rsid w:val="65302194"/>
    <w:rsid w:val="653C44E5"/>
    <w:rsid w:val="65498AE6"/>
    <w:rsid w:val="65CC8CAA"/>
    <w:rsid w:val="65D1B774"/>
    <w:rsid w:val="65D46098"/>
    <w:rsid w:val="65F02303"/>
    <w:rsid w:val="65FC578D"/>
    <w:rsid w:val="66333234"/>
    <w:rsid w:val="664D3E1E"/>
    <w:rsid w:val="665045D5"/>
    <w:rsid w:val="6666BD5D"/>
    <w:rsid w:val="667E5B7F"/>
    <w:rsid w:val="66A01DF7"/>
    <w:rsid w:val="66A67052"/>
    <w:rsid w:val="66B9F02E"/>
    <w:rsid w:val="66CAD771"/>
    <w:rsid w:val="66D4F296"/>
    <w:rsid w:val="66DC37CE"/>
    <w:rsid w:val="66F7861B"/>
    <w:rsid w:val="670D177D"/>
    <w:rsid w:val="672679C2"/>
    <w:rsid w:val="67776254"/>
    <w:rsid w:val="67845287"/>
    <w:rsid w:val="67B73A39"/>
    <w:rsid w:val="67E26BA2"/>
    <w:rsid w:val="67E9E20F"/>
    <w:rsid w:val="68016873"/>
    <w:rsid w:val="682BD63F"/>
    <w:rsid w:val="683776F7"/>
    <w:rsid w:val="683907AC"/>
    <w:rsid w:val="685A710A"/>
    <w:rsid w:val="686A9FF1"/>
    <w:rsid w:val="686ADA30"/>
    <w:rsid w:val="68B4F7A2"/>
    <w:rsid w:val="68C0C0B5"/>
    <w:rsid w:val="68D5DCE6"/>
    <w:rsid w:val="69021EC0"/>
    <w:rsid w:val="692BDA28"/>
    <w:rsid w:val="6959F672"/>
    <w:rsid w:val="695B8AAA"/>
    <w:rsid w:val="697C747A"/>
    <w:rsid w:val="69969C0B"/>
    <w:rsid w:val="69D34680"/>
    <w:rsid w:val="6A57ADDA"/>
    <w:rsid w:val="6A630A1F"/>
    <w:rsid w:val="6A6CDB51"/>
    <w:rsid w:val="6A71E60E"/>
    <w:rsid w:val="6A7FC1F8"/>
    <w:rsid w:val="6A98BBF4"/>
    <w:rsid w:val="6AA25532"/>
    <w:rsid w:val="6ACB651B"/>
    <w:rsid w:val="6AF6A675"/>
    <w:rsid w:val="6AF7ED22"/>
    <w:rsid w:val="6B1493AE"/>
    <w:rsid w:val="6B256A5F"/>
    <w:rsid w:val="6B2D12AF"/>
    <w:rsid w:val="6B32F5B7"/>
    <w:rsid w:val="6B58DAB8"/>
    <w:rsid w:val="6B5CDAE6"/>
    <w:rsid w:val="6B7FD233"/>
    <w:rsid w:val="6B8B5F1E"/>
    <w:rsid w:val="6B973A33"/>
    <w:rsid w:val="6BD353A6"/>
    <w:rsid w:val="6BD69B41"/>
    <w:rsid w:val="6BDB3503"/>
    <w:rsid w:val="6BDD2706"/>
    <w:rsid w:val="6BECEF5A"/>
    <w:rsid w:val="6BFB2874"/>
    <w:rsid w:val="6C079B0D"/>
    <w:rsid w:val="6C1D89C5"/>
    <w:rsid w:val="6C24DF2C"/>
    <w:rsid w:val="6C32AA17"/>
    <w:rsid w:val="6C3C476B"/>
    <w:rsid w:val="6C5370B6"/>
    <w:rsid w:val="6CAC4E68"/>
    <w:rsid w:val="6CB0640F"/>
    <w:rsid w:val="6CB2DC02"/>
    <w:rsid w:val="6CB2F446"/>
    <w:rsid w:val="6CE941E9"/>
    <w:rsid w:val="6CFB3C05"/>
    <w:rsid w:val="6CFE0E76"/>
    <w:rsid w:val="6D00C9B0"/>
    <w:rsid w:val="6D1C070B"/>
    <w:rsid w:val="6D2C3CF7"/>
    <w:rsid w:val="6D33D89B"/>
    <w:rsid w:val="6D652301"/>
    <w:rsid w:val="6D6EE9C7"/>
    <w:rsid w:val="6D77A43D"/>
    <w:rsid w:val="6D8352A5"/>
    <w:rsid w:val="6DC1C06C"/>
    <w:rsid w:val="6DC6AB65"/>
    <w:rsid w:val="6DE58062"/>
    <w:rsid w:val="6DEF4117"/>
    <w:rsid w:val="6E011233"/>
    <w:rsid w:val="6E0EA457"/>
    <w:rsid w:val="6E962699"/>
    <w:rsid w:val="6EACFDB2"/>
    <w:rsid w:val="6EB62652"/>
    <w:rsid w:val="6EC222D6"/>
    <w:rsid w:val="6ECE437D"/>
    <w:rsid w:val="6EE01301"/>
    <w:rsid w:val="6EECF6C2"/>
    <w:rsid w:val="6EF5D6CB"/>
    <w:rsid w:val="6F4E4B97"/>
    <w:rsid w:val="6F8B31CB"/>
    <w:rsid w:val="7008BB06"/>
    <w:rsid w:val="7023DA1E"/>
    <w:rsid w:val="702A8D21"/>
    <w:rsid w:val="702B75E3"/>
    <w:rsid w:val="703802D7"/>
    <w:rsid w:val="704B2D32"/>
    <w:rsid w:val="70564A17"/>
    <w:rsid w:val="7068D012"/>
    <w:rsid w:val="70703AFC"/>
    <w:rsid w:val="70A429AB"/>
    <w:rsid w:val="70BD01C3"/>
    <w:rsid w:val="70F50764"/>
    <w:rsid w:val="70FD7DBD"/>
    <w:rsid w:val="7112214C"/>
    <w:rsid w:val="7119E988"/>
    <w:rsid w:val="7151DA8B"/>
    <w:rsid w:val="715E6F3C"/>
    <w:rsid w:val="7192F41E"/>
    <w:rsid w:val="71A55D76"/>
    <w:rsid w:val="71A72E30"/>
    <w:rsid w:val="71C2BE11"/>
    <w:rsid w:val="7204A073"/>
    <w:rsid w:val="72106406"/>
    <w:rsid w:val="7257BAE8"/>
    <w:rsid w:val="7265AB7D"/>
    <w:rsid w:val="729BBDA9"/>
    <w:rsid w:val="72BA3FA3"/>
    <w:rsid w:val="72CA4BD0"/>
    <w:rsid w:val="72D485FF"/>
    <w:rsid w:val="72E806B9"/>
    <w:rsid w:val="72F8AB13"/>
    <w:rsid w:val="730F3983"/>
    <w:rsid w:val="731263B2"/>
    <w:rsid w:val="731A094B"/>
    <w:rsid w:val="7352913B"/>
    <w:rsid w:val="737509E6"/>
    <w:rsid w:val="73960E81"/>
    <w:rsid w:val="73C5F0FC"/>
    <w:rsid w:val="73CEDEB8"/>
    <w:rsid w:val="73D360B4"/>
    <w:rsid w:val="73FDDAAC"/>
    <w:rsid w:val="7457413E"/>
    <w:rsid w:val="74A54245"/>
    <w:rsid w:val="74AD66BC"/>
    <w:rsid w:val="74CA94E0"/>
    <w:rsid w:val="753E65C9"/>
    <w:rsid w:val="754EBF7A"/>
    <w:rsid w:val="756F97F8"/>
    <w:rsid w:val="759B3791"/>
    <w:rsid w:val="75BE5857"/>
    <w:rsid w:val="75C15A4D"/>
    <w:rsid w:val="75D713E4"/>
    <w:rsid w:val="761A7E58"/>
    <w:rsid w:val="7629A9BF"/>
    <w:rsid w:val="76454FEA"/>
    <w:rsid w:val="764C031B"/>
    <w:rsid w:val="76561340"/>
    <w:rsid w:val="76836B77"/>
    <w:rsid w:val="76E7BCC6"/>
    <w:rsid w:val="76F3BF60"/>
    <w:rsid w:val="76F93B5A"/>
    <w:rsid w:val="77067068"/>
    <w:rsid w:val="7712CC33"/>
    <w:rsid w:val="774A20CD"/>
    <w:rsid w:val="77548575"/>
    <w:rsid w:val="7767F6CA"/>
    <w:rsid w:val="7771F230"/>
    <w:rsid w:val="77DCC71C"/>
    <w:rsid w:val="77E5077E"/>
    <w:rsid w:val="780A2856"/>
    <w:rsid w:val="780AB936"/>
    <w:rsid w:val="781DB658"/>
    <w:rsid w:val="78384146"/>
    <w:rsid w:val="783F7F88"/>
    <w:rsid w:val="78487AC0"/>
    <w:rsid w:val="7849D7A5"/>
    <w:rsid w:val="787A50C2"/>
    <w:rsid w:val="78B2EBC4"/>
    <w:rsid w:val="79019913"/>
    <w:rsid w:val="79223EBC"/>
    <w:rsid w:val="79467EEF"/>
    <w:rsid w:val="796C8C75"/>
    <w:rsid w:val="79709537"/>
    <w:rsid w:val="79709F5F"/>
    <w:rsid w:val="7971A913"/>
    <w:rsid w:val="799239EE"/>
    <w:rsid w:val="79B2D0E0"/>
    <w:rsid w:val="79DC7410"/>
    <w:rsid w:val="79E7D53D"/>
    <w:rsid w:val="7A04A84B"/>
    <w:rsid w:val="7A519BB5"/>
    <w:rsid w:val="7A5C18CF"/>
    <w:rsid w:val="7A77F3D6"/>
    <w:rsid w:val="7A7DB977"/>
    <w:rsid w:val="7A8F8DCD"/>
    <w:rsid w:val="7AA7ACBC"/>
    <w:rsid w:val="7AAAA2BC"/>
    <w:rsid w:val="7AC1D1E0"/>
    <w:rsid w:val="7AD525C8"/>
    <w:rsid w:val="7AE24F50"/>
    <w:rsid w:val="7AECE2EA"/>
    <w:rsid w:val="7AFEB05D"/>
    <w:rsid w:val="7B074D86"/>
    <w:rsid w:val="7B3707D1"/>
    <w:rsid w:val="7B57CF0D"/>
    <w:rsid w:val="7BA3851B"/>
    <w:rsid w:val="7BB3C7D7"/>
    <w:rsid w:val="7BBF2EB2"/>
    <w:rsid w:val="7BC0C840"/>
    <w:rsid w:val="7BDC561B"/>
    <w:rsid w:val="7BF94EE1"/>
    <w:rsid w:val="7C1B93C8"/>
    <w:rsid w:val="7C6E7871"/>
    <w:rsid w:val="7C7B63A5"/>
    <w:rsid w:val="7C7C2DD4"/>
    <w:rsid w:val="7C96E8E7"/>
    <w:rsid w:val="7C9C3F41"/>
    <w:rsid w:val="7CAD16F6"/>
    <w:rsid w:val="7D3C9EA5"/>
    <w:rsid w:val="7D3E4C7B"/>
    <w:rsid w:val="7D4522D1"/>
    <w:rsid w:val="7D50CDC9"/>
    <w:rsid w:val="7D54E5E8"/>
    <w:rsid w:val="7D6B71FE"/>
    <w:rsid w:val="7D79E7E5"/>
    <w:rsid w:val="7D906CE9"/>
    <w:rsid w:val="7DD87F56"/>
    <w:rsid w:val="7DE1073B"/>
    <w:rsid w:val="7E001DDB"/>
    <w:rsid w:val="7E022BD9"/>
    <w:rsid w:val="7E0A6FF8"/>
    <w:rsid w:val="7E2643CE"/>
    <w:rsid w:val="7E4A8E58"/>
    <w:rsid w:val="7E62448C"/>
    <w:rsid w:val="7EAB23DD"/>
    <w:rsid w:val="7EB49BDB"/>
    <w:rsid w:val="7EB7EF5A"/>
    <w:rsid w:val="7EC00A62"/>
    <w:rsid w:val="7EE099E4"/>
    <w:rsid w:val="7F09D6AA"/>
    <w:rsid w:val="7F166145"/>
    <w:rsid w:val="7F48D94C"/>
    <w:rsid w:val="7F8CA051"/>
    <w:rsid w:val="7FA9D99B"/>
    <w:rsid w:val="7FAA8F05"/>
    <w:rsid w:val="7FB30467"/>
    <w:rsid w:val="7FBED852"/>
    <w:rsid w:val="7FC0ECE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A4D924"/>
  <w15:docId w15:val="{8BA1D4E3-BD5F-40CA-8A72-66740A7F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31B3"/>
    <w:pPr>
      <w:spacing w:after="0" w:line="260" w:lineRule="exact"/>
    </w:pPr>
    <w:rPr>
      <w:color w:val="000000" w:themeColor="text1"/>
      <w:sz w:val="20"/>
      <w:szCs w:val="21"/>
      <w:lang w:val="en-GB"/>
    </w:rPr>
  </w:style>
  <w:style w:type="paragraph" w:styleId="Heading1">
    <w:name w:val="heading 1"/>
    <w:basedOn w:val="Normal"/>
    <w:next w:val="Normal"/>
    <w:link w:val="Heading1Char"/>
    <w:uiPriority w:val="9"/>
    <w:rsid w:val="003A01FC"/>
    <w:pPr>
      <w:keepNext/>
      <w:keepLines/>
      <w:numPr>
        <w:numId w:val="5"/>
      </w:numPr>
      <w:spacing w:after="160" w:line="440" w:lineRule="exact"/>
      <w:outlineLvl w:val="0"/>
    </w:pPr>
    <w:rPr>
      <w:rFonts w:asciiTheme="majorHAnsi" w:eastAsiaTheme="majorEastAsia" w:hAnsiTheme="majorHAnsi" w:cstheme="majorBidi"/>
      <w:b/>
      <w:color w:val="auto"/>
      <w:sz w:val="36"/>
      <w:szCs w:val="32"/>
    </w:rPr>
  </w:style>
  <w:style w:type="paragraph" w:styleId="Heading2">
    <w:name w:val="heading 2"/>
    <w:basedOn w:val="Normal"/>
    <w:next w:val="Normal"/>
    <w:link w:val="Heading2Char"/>
    <w:uiPriority w:val="9"/>
    <w:unhideWhenUsed/>
    <w:rsid w:val="003A01FC"/>
    <w:pPr>
      <w:keepNext/>
      <w:keepLines/>
      <w:numPr>
        <w:ilvl w:val="1"/>
        <w:numId w:val="5"/>
      </w:numPr>
      <w:spacing w:after="160" w:line="320" w:lineRule="exact"/>
      <w:ind w:left="576"/>
      <w:outlineLvl w:val="1"/>
    </w:pPr>
    <w:rPr>
      <w:rFonts w:asciiTheme="majorHAnsi" w:eastAsiaTheme="majorEastAsia" w:hAnsiTheme="majorHAnsi" w:cstheme="majorBidi"/>
      <w:b/>
      <w:color w:val="auto"/>
      <w:sz w:val="28"/>
      <w:szCs w:val="26"/>
    </w:rPr>
  </w:style>
  <w:style w:type="paragraph" w:styleId="Heading3">
    <w:name w:val="heading 3"/>
    <w:basedOn w:val="Normal"/>
    <w:next w:val="Normal"/>
    <w:link w:val="Heading3Char"/>
    <w:uiPriority w:val="9"/>
    <w:unhideWhenUsed/>
    <w:rsid w:val="003A01FC"/>
    <w:pPr>
      <w:keepNext/>
      <w:keepLines/>
      <w:numPr>
        <w:ilvl w:val="2"/>
        <w:numId w:val="5"/>
      </w:numPr>
      <w:spacing w:after="160"/>
      <w:outlineLvl w:val="2"/>
    </w:pPr>
    <w:rPr>
      <w:rFonts w:ascii="SRH Text" w:eastAsiaTheme="majorEastAsia" w:hAnsi="SRH Text" w:cstheme="majorBidi"/>
      <w:b/>
      <w:color w:val="auto"/>
      <w:sz w:val="21"/>
      <w:szCs w:val="24"/>
    </w:rPr>
  </w:style>
  <w:style w:type="paragraph" w:styleId="Heading4">
    <w:name w:val="heading 4"/>
    <w:basedOn w:val="Normal"/>
    <w:next w:val="Normal"/>
    <w:link w:val="Heading4Char"/>
    <w:uiPriority w:val="9"/>
    <w:semiHidden/>
    <w:unhideWhenUsed/>
    <w:rsid w:val="003A01FC"/>
    <w:pPr>
      <w:keepNext/>
      <w:keepLines/>
      <w:numPr>
        <w:ilvl w:val="3"/>
        <w:numId w:val="5"/>
      </w:numPr>
      <w:outlineLvl w:val="3"/>
    </w:pPr>
    <w:rPr>
      <w:rFonts w:ascii="SRH Text" w:eastAsiaTheme="majorEastAsia" w:hAnsi="SRH Text" w:cstheme="majorBidi"/>
      <w:b/>
      <w:iCs/>
      <w:color w:val="auto"/>
    </w:rPr>
  </w:style>
  <w:style w:type="paragraph" w:styleId="Heading5">
    <w:name w:val="heading 5"/>
    <w:basedOn w:val="Normal"/>
    <w:next w:val="Normal"/>
    <w:link w:val="Heading5Char"/>
    <w:uiPriority w:val="9"/>
    <w:semiHidden/>
    <w:unhideWhenUsed/>
    <w:qFormat/>
    <w:rsid w:val="003A01FC"/>
    <w:pPr>
      <w:keepNext/>
      <w:keepLines/>
      <w:numPr>
        <w:ilvl w:val="4"/>
        <w:numId w:val="5"/>
      </w:numPr>
      <w:spacing w:before="40"/>
      <w:outlineLvl w:val="4"/>
    </w:pPr>
    <w:rPr>
      <w:rFonts w:asciiTheme="majorHAnsi" w:eastAsiaTheme="majorEastAsia" w:hAnsiTheme="majorHAnsi" w:cstheme="majorBidi"/>
      <w:color w:val="A63505" w:themeColor="accent1" w:themeShade="BF"/>
    </w:rPr>
  </w:style>
  <w:style w:type="paragraph" w:styleId="Heading6">
    <w:name w:val="heading 6"/>
    <w:basedOn w:val="Normal"/>
    <w:next w:val="Normal"/>
    <w:link w:val="Heading6Char"/>
    <w:uiPriority w:val="9"/>
    <w:semiHidden/>
    <w:unhideWhenUsed/>
    <w:qFormat/>
    <w:rsid w:val="003A01FC"/>
    <w:pPr>
      <w:keepNext/>
      <w:keepLines/>
      <w:numPr>
        <w:ilvl w:val="5"/>
        <w:numId w:val="5"/>
      </w:numPr>
      <w:spacing w:before="40"/>
      <w:outlineLvl w:val="5"/>
    </w:pPr>
    <w:rPr>
      <w:rFonts w:asciiTheme="majorHAnsi" w:eastAsiaTheme="majorEastAsia" w:hAnsiTheme="majorHAnsi" w:cstheme="majorBidi"/>
      <w:color w:val="6E2303" w:themeColor="accent1" w:themeShade="7F"/>
    </w:rPr>
  </w:style>
  <w:style w:type="paragraph" w:styleId="Heading7">
    <w:name w:val="heading 7"/>
    <w:basedOn w:val="Normal"/>
    <w:next w:val="Normal"/>
    <w:link w:val="Heading7Char"/>
    <w:uiPriority w:val="9"/>
    <w:semiHidden/>
    <w:unhideWhenUsed/>
    <w:qFormat/>
    <w:rsid w:val="003A01FC"/>
    <w:pPr>
      <w:keepNext/>
      <w:keepLines/>
      <w:numPr>
        <w:ilvl w:val="6"/>
        <w:numId w:val="5"/>
      </w:numPr>
      <w:spacing w:before="40"/>
      <w:outlineLvl w:val="6"/>
    </w:pPr>
    <w:rPr>
      <w:rFonts w:asciiTheme="majorHAnsi" w:eastAsiaTheme="majorEastAsia" w:hAnsiTheme="majorHAnsi" w:cstheme="majorBidi"/>
      <w:i/>
      <w:iCs/>
      <w:color w:val="6E2303" w:themeColor="accent1" w:themeShade="7F"/>
    </w:rPr>
  </w:style>
  <w:style w:type="paragraph" w:styleId="Heading8">
    <w:name w:val="heading 8"/>
    <w:basedOn w:val="Normal"/>
    <w:next w:val="Normal"/>
    <w:link w:val="Heading8Char"/>
    <w:uiPriority w:val="9"/>
    <w:semiHidden/>
    <w:unhideWhenUsed/>
    <w:qFormat/>
    <w:rsid w:val="003A01FC"/>
    <w:pPr>
      <w:keepNext/>
      <w:keepLines/>
      <w:numPr>
        <w:ilvl w:val="7"/>
        <w:numId w:val="5"/>
      </w:numPr>
      <w:spacing w:before="40"/>
      <w:outlineLvl w:val="7"/>
    </w:pPr>
    <w:rPr>
      <w:rFonts w:asciiTheme="majorHAnsi" w:eastAsiaTheme="majorEastAsia" w:hAnsiTheme="majorHAnsi" w:cstheme="majorBidi"/>
      <w:color w:val="272727" w:themeColor="text1" w:themeTint="D8"/>
      <w:sz w:val="21"/>
    </w:rPr>
  </w:style>
  <w:style w:type="paragraph" w:styleId="Heading9">
    <w:name w:val="heading 9"/>
    <w:basedOn w:val="Normal"/>
    <w:next w:val="Normal"/>
    <w:link w:val="Heading9Char"/>
    <w:uiPriority w:val="9"/>
    <w:semiHidden/>
    <w:unhideWhenUsed/>
    <w:qFormat/>
    <w:rsid w:val="003A01FC"/>
    <w:pPr>
      <w:keepNext/>
      <w:keepLines/>
      <w:numPr>
        <w:ilvl w:val="8"/>
        <w:numId w:val="5"/>
      </w:numPr>
      <w:spacing w:before="40"/>
      <w:outlineLvl w:val="8"/>
    </w:pPr>
    <w:rPr>
      <w:rFonts w:asciiTheme="majorHAnsi" w:eastAsiaTheme="majorEastAsia" w:hAnsiTheme="majorHAnsi" w:cstheme="majorBidi"/>
      <w:i/>
      <w:iCs/>
      <w:color w:val="272727" w:themeColor="text1" w:themeTint="D8"/>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teilungetc">
    <w:name w:val="Abteilung etc"/>
    <w:basedOn w:val="Normal"/>
    <w:uiPriority w:val="4"/>
    <w:semiHidden/>
    <w:rsid w:val="002950DF"/>
    <w:pPr>
      <w:framePr w:hSpace="284" w:wrap="around" w:vAnchor="page" w:hAnchor="page" w:x="1135" w:y="2553"/>
      <w:spacing w:line="240" w:lineRule="auto"/>
    </w:pPr>
    <w:rPr>
      <w:sz w:val="16"/>
      <w:szCs w:val="16"/>
    </w:rPr>
  </w:style>
  <w:style w:type="character" w:styleId="PlaceholderText">
    <w:name w:val="Placeholder Text"/>
    <w:basedOn w:val="DefaultParagraphFont"/>
    <w:uiPriority w:val="99"/>
    <w:semiHidden/>
    <w:rsid w:val="009B1756"/>
    <w:rPr>
      <w:color w:val="808080"/>
    </w:rPr>
  </w:style>
  <w:style w:type="paragraph" w:customStyle="1" w:styleId="EinfAbs">
    <w:name w:val="[Einf. Abs.]"/>
    <w:basedOn w:val="Normal"/>
    <w:uiPriority w:val="99"/>
    <w:rsid w:val="00D96760"/>
    <w:pPr>
      <w:autoSpaceDE w:val="0"/>
      <w:autoSpaceDN w:val="0"/>
      <w:adjustRightInd w:val="0"/>
      <w:spacing w:line="288" w:lineRule="auto"/>
      <w:textAlignment w:val="center"/>
    </w:pPr>
    <w:rPr>
      <w:rFonts w:ascii="Helvetica LT Std" w:hAnsi="Helvetica LT Std" w:cs="Helvetica LT Std"/>
      <w:color w:val="000000"/>
      <w:sz w:val="18"/>
      <w:szCs w:val="18"/>
    </w:rPr>
  </w:style>
  <w:style w:type="character" w:customStyle="1" w:styleId="Heading1Char">
    <w:name w:val="Heading 1 Char"/>
    <w:basedOn w:val="DefaultParagraphFont"/>
    <w:link w:val="Heading1"/>
    <w:uiPriority w:val="9"/>
    <w:rsid w:val="003A01FC"/>
    <w:rPr>
      <w:rFonts w:asciiTheme="majorHAnsi" w:eastAsiaTheme="majorEastAsia" w:hAnsiTheme="majorHAnsi" w:cstheme="majorBidi"/>
      <w:b/>
      <w:sz w:val="36"/>
      <w:szCs w:val="32"/>
      <w:lang w:val="en-GB"/>
    </w:rPr>
  </w:style>
  <w:style w:type="character" w:customStyle="1" w:styleId="Heading2Char">
    <w:name w:val="Heading 2 Char"/>
    <w:basedOn w:val="DefaultParagraphFont"/>
    <w:link w:val="Heading2"/>
    <w:uiPriority w:val="9"/>
    <w:rsid w:val="003A01FC"/>
    <w:rPr>
      <w:rFonts w:asciiTheme="majorHAnsi" w:eastAsiaTheme="majorEastAsia" w:hAnsiTheme="majorHAnsi" w:cstheme="majorBidi"/>
      <w:b/>
      <w:sz w:val="28"/>
      <w:szCs w:val="26"/>
      <w:lang w:val="en-GB"/>
    </w:rPr>
  </w:style>
  <w:style w:type="character" w:customStyle="1" w:styleId="Heading3Char">
    <w:name w:val="Heading 3 Char"/>
    <w:basedOn w:val="DefaultParagraphFont"/>
    <w:link w:val="Heading3"/>
    <w:uiPriority w:val="9"/>
    <w:rsid w:val="003A01FC"/>
    <w:rPr>
      <w:rFonts w:ascii="SRH Text" w:eastAsiaTheme="majorEastAsia" w:hAnsi="SRH Text" w:cstheme="majorBidi"/>
      <w:b/>
      <w:sz w:val="21"/>
      <w:szCs w:val="24"/>
      <w:lang w:val="en-GB"/>
    </w:rPr>
  </w:style>
  <w:style w:type="character" w:styleId="Hyperlink">
    <w:name w:val="Hyperlink"/>
    <w:basedOn w:val="DefaultParagraphFont"/>
    <w:uiPriority w:val="99"/>
    <w:unhideWhenUsed/>
    <w:rsid w:val="00CD5BB1"/>
    <w:rPr>
      <w:color w:val="000000" w:themeColor="hyperlink"/>
      <w:u w:val="single"/>
    </w:rPr>
  </w:style>
  <w:style w:type="character" w:customStyle="1" w:styleId="NichtaufgelsteErwhnung1">
    <w:name w:val="Nicht aufgelöste Erwähnung1"/>
    <w:basedOn w:val="DefaultParagraphFont"/>
    <w:uiPriority w:val="99"/>
    <w:semiHidden/>
    <w:unhideWhenUsed/>
    <w:rsid w:val="00CD5BB1"/>
    <w:rPr>
      <w:color w:val="605E5C"/>
      <w:shd w:val="clear" w:color="auto" w:fill="E1DFDD"/>
    </w:rPr>
  </w:style>
  <w:style w:type="character" w:styleId="Strong">
    <w:name w:val="Strong"/>
    <w:basedOn w:val="DefaultParagraphFont"/>
    <w:uiPriority w:val="22"/>
    <w:qFormat/>
    <w:rsid w:val="00F74F66"/>
    <w:rPr>
      <w:b/>
      <w:bCs/>
    </w:rPr>
  </w:style>
  <w:style w:type="paragraph" w:customStyle="1" w:styleId="SRHEinrichtungZustze">
    <w:name w:val="SRH Einrichtung Zusätze"/>
    <w:basedOn w:val="Normal"/>
    <w:link w:val="SRHEinrichtungZustzeZchn"/>
    <w:autoRedefine/>
    <w:rsid w:val="006C21C9"/>
    <w:pPr>
      <w:spacing w:line="240" w:lineRule="exact"/>
    </w:pPr>
    <w:rPr>
      <w:rFonts w:cstheme="minorHAnsi"/>
      <w:b/>
      <w:bCs/>
      <w:sz w:val="18"/>
      <w:szCs w:val="14"/>
    </w:rPr>
  </w:style>
  <w:style w:type="table" w:styleId="TableGrid">
    <w:name w:val="Table Grid"/>
    <w:basedOn w:val="TableNormal"/>
    <w:uiPriority w:val="39"/>
    <w:rsid w:val="001B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HEinrichtungZustzeZchn">
    <w:name w:val="SRH Einrichtung Zusätze Zchn"/>
    <w:basedOn w:val="DefaultParagraphFont"/>
    <w:link w:val="SRHEinrichtungZustze"/>
    <w:rsid w:val="006C21C9"/>
    <w:rPr>
      <w:rFonts w:cstheme="minorHAnsi"/>
      <w:b/>
      <w:bCs/>
      <w:color w:val="000000" w:themeColor="text1"/>
      <w:sz w:val="18"/>
      <w:szCs w:val="14"/>
      <w:lang w:val="en-GB"/>
    </w:rPr>
  </w:style>
  <w:style w:type="paragraph" w:customStyle="1" w:styleId="SRHAbsender">
    <w:name w:val="SRH Absender"/>
    <w:basedOn w:val="Normal"/>
    <w:link w:val="SRHAbsenderZchn"/>
    <w:qFormat/>
    <w:rsid w:val="003309A2"/>
    <w:pPr>
      <w:tabs>
        <w:tab w:val="center" w:pos="4536"/>
        <w:tab w:val="right" w:pos="9072"/>
      </w:tabs>
      <w:spacing w:line="168" w:lineRule="exact"/>
    </w:pPr>
    <w:rPr>
      <w:color w:val="575756"/>
      <w:sz w:val="14"/>
      <w:szCs w:val="14"/>
    </w:rPr>
  </w:style>
  <w:style w:type="character" w:customStyle="1" w:styleId="SRHAbsenderZchn">
    <w:name w:val="SRH Absender Zchn"/>
    <w:basedOn w:val="DefaultParagraphFont"/>
    <w:link w:val="SRHAbsender"/>
    <w:rsid w:val="003309A2"/>
    <w:rPr>
      <w:color w:val="575756"/>
      <w:sz w:val="14"/>
      <w:szCs w:val="14"/>
      <w:lang w:val="en-GB"/>
    </w:rPr>
  </w:style>
  <w:style w:type="paragraph" w:customStyle="1" w:styleId="SRHEinrichtung">
    <w:name w:val="SRH Einrichtung"/>
    <w:basedOn w:val="Normal"/>
    <w:link w:val="SRHEinrichtungZchn"/>
    <w:qFormat/>
    <w:rsid w:val="0047732D"/>
    <w:rPr>
      <w:rFonts w:asciiTheme="majorHAnsi" w:hAnsiTheme="majorHAnsi" w:cstheme="majorHAnsi"/>
      <w:b/>
      <w:bCs/>
      <w:color w:val="575756"/>
      <w:sz w:val="23"/>
      <w:szCs w:val="23"/>
    </w:rPr>
  </w:style>
  <w:style w:type="paragraph" w:customStyle="1" w:styleId="SRHAdressat">
    <w:name w:val="SRH Adressat"/>
    <w:next w:val="SRHFlietext"/>
    <w:qFormat/>
    <w:rsid w:val="00F46CBB"/>
    <w:pPr>
      <w:framePr w:wrap="around" w:vAnchor="page" w:hAnchor="page" w:x="1419" w:y="3290"/>
      <w:spacing w:after="0" w:line="240" w:lineRule="exact"/>
    </w:pPr>
    <w:rPr>
      <w:color w:val="000000" w:themeColor="text1"/>
      <w:sz w:val="20"/>
      <w:szCs w:val="21"/>
      <w:lang w:val="en-GB"/>
    </w:rPr>
  </w:style>
  <w:style w:type="character" w:customStyle="1" w:styleId="SRHEinrichtungZchn">
    <w:name w:val="SRH Einrichtung Zchn"/>
    <w:basedOn w:val="DefaultParagraphFont"/>
    <w:link w:val="SRHEinrichtung"/>
    <w:rsid w:val="0047732D"/>
    <w:rPr>
      <w:rFonts w:asciiTheme="majorHAnsi" w:hAnsiTheme="majorHAnsi" w:cstheme="majorHAnsi"/>
      <w:b/>
      <w:bCs/>
      <w:color w:val="575756"/>
      <w:sz w:val="23"/>
      <w:szCs w:val="23"/>
      <w:lang w:val="en-GB"/>
    </w:rPr>
  </w:style>
  <w:style w:type="paragraph" w:customStyle="1" w:styleId="SRHFlietext">
    <w:name w:val="SRH Fließtext"/>
    <w:link w:val="SRHFlietextZchn"/>
    <w:qFormat/>
    <w:rsid w:val="009D4228"/>
    <w:pPr>
      <w:spacing w:after="0" w:line="260" w:lineRule="exact"/>
    </w:pPr>
    <w:rPr>
      <w:color w:val="000000" w:themeColor="text1"/>
      <w:sz w:val="20"/>
      <w:szCs w:val="21"/>
      <w:lang w:val="en-GB"/>
    </w:rPr>
  </w:style>
  <w:style w:type="paragraph" w:customStyle="1" w:styleId="SRHberschrift1">
    <w:name w:val="SRH Überschrift 1"/>
    <w:link w:val="SRHberschrift1Zchn"/>
    <w:qFormat/>
    <w:rsid w:val="00EB40A8"/>
    <w:pPr>
      <w:spacing w:line="440" w:lineRule="exact"/>
    </w:pPr>
    <w:rPr>
      <w:rFonts w:asciiTheme="majorHAnsi" w:hAnsiTheme="majorHAnsi" w:cstheme="majorHAnsi"/>
      <w:b/>
      <w:bCs/>
      <w:color w:val="000000" w:themeColor="text1"/>
      <w:sz w:val="36"/>
      <w:szCs w:val="36"/>
      <w:lang w:val="en-GB"/>
    </w:rPr>
  </w:style>
  <w:style w:type="paragraph" w:customStyle="1" w:styleId="SRHberschrift2">
    <w:name w:val="SRH Überschrift 2"/>
    <w:basedOn w:val="SRHberschrift1"/>
    <w:link w:val="SRHberschrift2Zchn"/>
    <w:qFormat/>
    <w:rsid w:val="00EB40A8"/>
    <w:pPr>
      <w:spacing w:line="320" w:lineRule="exact"/>
    </w:pPr>
    <w:rPr>
      <w:bCs w:val="0"/>
      <w:sz w:val="28"/>
      <w:szCs w:val="28"/>
    </w:rPr>
  </w:style>
  <w:style w:type="character" w:customStyle="1" w:styleId="SRHberschrift1Zchn">
    <w:name w:val="SRH Überschrift 1 Zchn"/>
    <w:basedOn w:val="DefaultParagraphFont"/>
    <w:link w:val="SRHberschrift1"/>
    <w:rsid w:val="00EB40A8"/>
    <w:rPr>
      <w:rFonts w:asciiTheme="majorHAnsi" w:hAnsiTheme="majorHAnsi" w:cstheme="majorHAnsi"/>
      <w:b/>
      <w:bCs/>
      <w:color w:val="000000" w:themeColor="text1"/>
      <w:sz w:val="36"/>
      <w:szCs w:val="36"/>
      <w:lang w:val="en-GB"/>
    </w:rPr>
  </w:style>
  <w:style w:type="paragraph" w:customStyle="1" w:styleId="SRHberschrift3">
    <w:name w:val="SRH Überschrift 3"/>
    <w:basedOn w:val="SRHberschrift2"/>
    <w:link w:val="SRHberschrift3Zchn"/>
    <w:qFormat/>
    <w:rsid w:val="006C21C9"/>
    <w:pPr>
      <w:spacing w:line="260" w:lineRule="exact"/>
    </w:pPr>
    <w:rPr>
      <w:rFonts w:asciiTheme="minorHAnsi" w:hAnsiTheme="minorHAnsi"/>
      <w:sz w:val="21"/>
      <w:szCs w:val="21"/>
    </w:rPr>
  </w:style>
  <w:style w:type="character" w:customStyle="1" w:styleId="SRHberschrift2Zchn">
    <w:name w:val="SRH Überschrift 2 Zchn"/>
    <w:basedOn w:val="SRHberschrift1Zchn"/>
    <w:link w:val="SRHberschrift2"/>
    <w:rsid w:val="00EB40A8"/>
    <w:rPr>
      <w:rFonts w:asciiTheme="majorHAnsi" w:hAnsiTheme="majorHAnsi" w:cstheme="majorHAnsi"/>
      <w:b/>
      <w:bCs w:val="0"/>
      <w:color w:val="000000" w:themeColor="text1"/>
      <w:sz w:val="28"/>
      <w:szCs w:val="28"/>
      <w:lang w:val="en-GB"/>
    </w:rPr>
  </w:style>
  <w:style w:type="paragraph" w:customStyle="1" w:styleId="SRHAbstract">
    <w:name w:val="SRH Abstract"/>
    <w:basedOn w:val="SRHFlietext"/>
    <w:link w:val="SRHAbstractZchn"/>
    <w:qFormat/>
    <w:rsid w:val="008C2EFC"/>
    <w:pPr>
      <w:spacing w:line="320" w:lineRule="exact"/>
    </w:pPr>
    <w:rPr>
      <w:sz w:val="28"/>
      <w:szCs w:val="28"/>
    </w:rPr>
  </w:style>
  <w:style w:type="character" w:customStyle="1" w:styleId="SRHberschrift3Zchn">
    <w:name w:val="SRH Überschrift 3 Zchn"/>
    <w:basedOn w:val="SRHberschrift2Zchn"/>
    <w:link w:val="SRHberschrift3"/>
    <w:rsid w:val="006C21C9"/>
    <w:rPr>
      <w:rFonts w:asciiTheme="majorHAnsi" w:hAnsiTheme="majorHAnsi" w:cstheme="majorHAnsi"/>
      <w:b/>
      <w:bCs w:val="0"/>
      <w:color w:val="000000" w:themeColor="text1"/>
      <w:sz w:val="21"/>
      <w:szCs w:val="21"/>
      <w:lang w:val="en-GB"/>
    </w:rPr>
  </w:style>
  <w:style w:type="paragraph" w:customStyle="1" w:styleId="SRHAbspann">
    <w:name w:val="SRH Abspann"/>
    <w:basedOn w:val="SRHFlietext"/>
    <w:link w:val="SRHAbspannZchn"/>
    <w:qFormat/>
    <w:rsid w:val="00B563ED"/>
    <w:rPr>
      <w:sz w:val="18"/>
      <w:szCs w:val="18"/>
    </w:rPr>
  </w:style>
  <w:style w:type="character" w:customStyle="1" w:styleId="SRHFlietextZchn">
    <w:name w:val="SRH Fließtext Zchn"/>
    <w:basedOn w:val="DefaultParagraphFont"/>
    <w:link w:val="SRHFlietext"/>
    <w:rsid w:val="008C2EFC"/>
    <w:rPr>
      <w:color w:val="000000" w:themeColor="text1"/>
      <w:sz w:val="20"/>
      <w:szCs w:val="21"/>
      <w:lang w:val="en-GB"/>
    </w:rPr>
  </w:style>
  <w:style w:type="character" w:customStyle="1" w:styleId="SRHAbstractZchn">
    <w:name w:val="SRH Abstract Zchn"/>
    <w:basedOn w:val="SRHFlietextZchn"/>
    <w:link w:val="SRHAbstract"/>
    <w:rsid w:val="008C2EFC"/>
    <w:rPr>
      <w:color w:val="000000" w:themeColor="text1"/>
      <w:sz w:val="28"/>
      <w:szCs w:val="28"/>
      <w:lang w:val="en-GB"/>
    </w:rPr>
  </w:style>
  <w:style w:type="paragraph" w:customStyle="1" w:styleId="SRHFuzeile">
    <w:name w:val="SRH Fußzeile"/>
    <w:link w:val="SRHFuzeileZchn"/>
    <w:qFormat/>
    <w:rsid w:val="007122A6"/>
    <w:pPr>
      <w:framePr w:wrap="around" w:vAnchor="page" w:hAnchor="text" w:y="15163"/>
      <w:spacing w:after="0" w:line="180" w:lineRule="exact"/>
      <w:suppressOverlap/>
    </w:pPr>
    <w:rPr>
      <w:b/>
      <w:bCs/>
      <w:color w:val="575756"/>
      <w:kern w:val="14"/>
      <w:sz w:val="14"/>
      <w:szCs w:val="14"/>
      <w:lang w:val="en-GB"/>
    </w:rPr>
  </w:style>
  <w:style w:type="character" w:customStyle="1" w:styleId="SRHAbspannZchn">
    <w:name w:val="SRH Abspann Zchn"/>
    <w:basedOn w:val="SRHFlietextZchn"/>
    <w:link w:val="SRHAbspann"/>
    <w:rsid w:val="00B563ED"/>
    <w:rPr>
      <w:color w:val="000000" w:themeColor="text1"/>
      <w:sz w:val="18"/>
      <w:szCs w:val="18"/>
      <w:lang w:val="en-GB"/>
    </w:rPr>
  </w:style>
  <w:style w:type="character" w:customStyle="1" w:styleId="SRHFuzeileZchn">
    <w:name w:val="SRH Fußzeile Zchn"/>
    <w:basedOn w:val="DefaultParagraphFont"/>
    <w:link w:val="SRHFuzeile"/>
    <w:rsid w:val="007122A6"/>
    <w:rPr>
      <w:b/>
      <w:bCs/>
      <w:color w:val="575756"/>
      <w:kern w:val="14"/>
      <w:sz w:val="14"/>
      <w:szCs w:val="14"/>
      <w:lang w:val="en-GB"/>
    </w:rPr>
  </w:style>
  <w:style w:type="paragraph" w:customStyle="1" w:styleId="SRHAufzhlung">
    <w:name w:val="SRH Aufzählung"/>
    <w:basedOn w:val="SRHFlietext"/>
    <w:qFormat/>
    <w:rsid w:val="00A06A29"/>
    <w:pPr>
      <w:numPr>
        <w:numId w:val="4"/>
      </w:numPr>
      <w:spacing w:after="120"/>
      <w:ind w:left="340" w:hanging="340"/>
    </w:pPr>
  </w:style>
  <w:style w:type="paragraph" w:styleId="Header">
    <w:name w:val="header"/>
    <w:basedOn w:val="Normal"/>
    <w:link w:val="HeaderChar"/>
    <w:uiPriority w:val="99"/>
    <w:unhideWhenUsed/>
    <w:rsid w:val="00C230BC"/>
    <w:pPr>
      <w:tabs>
        <w:tab w:val="center" w:pos="4536"/>
        <w:tab w:val="right" w:pos="9072"/>
      </w:tabs>
      <w:spacing w:line="240" w:lineRule="auto"/>
    </w:pPr>
  </w:style>
  <w:style w:type="character" w:customStyle="1" w:styleId="HeaderChar">
    <w:name w:val="Header Char"/>
    <w:basedOn w:val="DefaultParagraphFont"/>
    <w:link w:val="Header"/>
    <w:uiPriority w:val="99"/>
    <w:rsid w:val="00C230BC"/>
    <w:rPr>
      <w:color w:val="000000" w:themeColor="text1"/>
      <w:sz w:val="20"/>
      <w:szCs w:val="21"/>
      <w:lang w:val="en-GB"/>
    </w:rPr>
  </w:style>
  <w:style w:type="paragraph" w:styleId="Footer">
    <w:name w:val="footer"/>
    <w:basedOn w:val="Normal"/>
    <w:link w:val="FooterChar"/>
    <w:uiPriority w:val="99"/>
    <w:unhideWhenUsed/>
    <w:rsid w:val="00C230BC"/>
    <w:pPr>
      <w:tabs>
        <w:tab w:val="center" w:pos="4536"/>
        <w:tab w:val="right" w:pos="9072"/>
      </w:tabs>
      <w:spacing w:line="240" w:lineRule="auto"/>
    </w:pPr>
  </w:style>
  <w:style w:type="character" w:customStyle="1" w:styleId="FooterChar">
    <w:name w:val="Footer Char"/>
    <w:basedOn w:val="DefaultParagraphFont"/>
    <w:link w:val="Footer"/>
    <w:uiPriority w:val="99"/>
    <w:rsid w:val="00C230BC"/>
    <w:rPr>
      <w:color w:val="000000" w:themeColor="text1"/>
      <w:sz w:val="20"/>
      <w:szCs w:val="21"/>
      <w:lang w:val="en-GB"/>
    </w:rPr>
  </w:style>
  <w:style w:type="paragraph" w:customStyle="1" w:styleId="SRHEinrichtung2Unterzeile">
    <w:name w:val="SRH Einrichtung 2. Unterzeile"/>
    <w:basedOn w:val="SRHEinrichtung"/>
    <w:autoRedefine/>
    <w:qFormat/>
    <w:rsid w:val="0047732D"/>
    <w:pPr>
      <w:spacing w:before="116"/>
    </w:pPr>
    <w:rPr>
      <w:b w:val="0"/>
      <w:bCs w:val="0"/>
    </w:rPr>
  </w:style>
  <w:style w:type="paragraph" w:customStyle="1" w:styleId="SRHEinrichtung3Unterzeile">
    <w:name w:val="SRH Einrichtung 3. Unterzeile"/>
    <w:basedOn w:val="SRHEinrichtung2Unterzeile"/>
    <w:autoRedefine/>
    <w:qFormat/>
    <w:rsid w:val="0047732D"/>
    <w:pPr>
      <w:spacing w:before="80" w:line="228" w:lineRule="exact"/>
    </w:pPr>
    <w:rPr>
      <w:sz w:val="19"/>
      <w:szCs w:val="19"/>
    </w:rPr>
  </w:style>
  <w:style w:type="character" w:customStyle="1" w:styleId="Heading4Char">
    <w:name w:val="Heading 4 Char"/>
    <w:basedOn w:val="DefaultParagraphFont"/>
    <w:link w:val="Heading4"/>
    <w:uiPriority w:val="9"/>
    <w:semiHidden/>
    <w:rsid w:val="003A01FC"/>
    <w:rPr>
      <w:rFonts w:ascii="SRH Text" w:eastAsiaTheme="majorEastAsia" w:hAnsi="SRH Text" w:cstheme="majorBidi"/>
      <w:b/>
      <w:iCs/>
      <w:sz w:val="20"/>
      <w:szCs w:val="21"/>
      <w:lang w:val="en-GB"/>
    </w:rPr>
  </w:style>
  <w:style w:type="character" w:customStyle="1" w:styleId="Heading5Char">
    <w:name w:val="Heading 5 Char"/>
    <w:basedOn w:val="DefaultParagraphFont"/>
    <w:link w:val="Heading5"/>
    <w:uiPriority w:val="9"/>
    <w:semiHidden/>
    <w:rsid w:val="003A01FC"/>
    <w:rPr>
      <w:rFonts w:asciiTheme="majorHAnsi" w:eastAsiaTheme="majorEastAsia" w:hAnsiTheme="majorHAnsi" w:cstheme="majorBidi"/>
      <w:color w:val="A63505" w:themeColor="accent1" w:themeShade="BF"/>
      <w:sz w:val="20"/>
      <w:szCs w:val="21"/>
      <w:lang w:val="en-GB"/>
    </w:rPr>
  </w:style>
  <w:style w:type="character" w:customStyle="1" w:styleId="Heading6Char">
    <w:name w:val="Heading 6 Char"/>
    <w:basedOn w:val="DefaultParagraphFont"/>
    <w:link w:val="Heading6"/>
    <w:uiPriority w:val="9"/>
    <w:semiHidden/>
    <w:rsid w:val="003A01FC"/>
    <w:rPr>
      <w:rFonts w:asciiTheme="majorHAnsi" w:eastAsiaTheme="majorEastAsia" w:hAnsiTheme="majorHAnsi" w:cstheme="majorBidi"/>
      <w:color w:val="6E2303" w:themeColor="accent1" w:themeShade="7F"/>
      <w:sz w:val="20"/>
      <w:szCs w:val="21"/>
      <w:lang w:val="en-GB"/>
    </w:rPr>
  </w:style>
  <w:style w:type="character" w:customStyle="1" w:styleId="Heading7Char">
    <w:name w:val="Heading 7 Char"/>
    <w:basedOn w:val="DefaultParagraphFont"/>
    <w:link w:val="Heading7"/>
    <w:uiPriority w:val="9"/>
    <w:semiHidden/>
    <w:rsid w:val="003A01FC"/>
    <w:rPr>
      <w:rFonts w:asciiTheme="majorHAnsi" w:eastAsiaTheme="majorEastAsia" w:hAnsiTheme="majorHAnsi" w:cstheme="majorBidi"/>
      <w:i/>
      <w:iCs/>
      <w:color w:val="6E2303" w:themeColor="accent1" w:themeShade="7F"/>
      <w:sz w:val="20"/>
      <w:szCs w:val="21"/>
      <w:lang w:val="en-GB"/>
    </w:rPr>
  </w:style>
  <w:style w:type="character" w:customStyle="1" w:styleId="Heading8Char">
    <w:name w:val="Heading 8 Char"/>
    <w:basedOn w:val="DefaultParagraphFont"/>
    <w:link w:val="Heading8"/>
    <w:uiPriority w:val="9"/>
    <w:semiHidden/>
    <w:rsid w:val="003A01F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3A01FC"/>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C634C6"/>
    <w:pPr>
      <w:ind w:left="720"/>
      <w:contextualSpacing/>
    </w:pPr>
  </w:style>
  <w:style w:type="paragraph" w:styleId="Title">
    <w:name w:val="Title"/>
    <w:basedOn w:val="Normal"/>
    <w:next w:val="Normal"/>
    <w:link w:val="TitleChar"/>
    <w:uiPriority w:val="10"/>
    <w:qFormat/>
    <w:rsid w:val="009A5B2D"/>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A5B2D"/>
    <w:rPr>
      <w:rFonts w:asciiTheme="majorHAnsi" w:eastAsiaTheme="majorEastAsia" w:hAnsiTheme="majorHAnsi" w:cstheme="majorBidi"/>
      <w:spacing w:val="-10"/>
      <w:kern w:val="28"/>
      <w:sz w:val="56"/>
      <w:szCs w:val="56"/>
      <w:lang w:val="en-GB"/>
    </w:rPr>
  </w:style>
  <w:style w:type="paragraph" w:styleId="TOCHeading">
    <w:name w:val="TOC Heading"/>
    <w:basedOn w:val="Heading1"/>
    <w:next w:val="Normal"/>
    <w:uiPriority w:val="39"/>
    <w:unhideWhenUsed/>
    <w:qFormat/>
    <w:rsid w:val="009A5B2D"/>
    <w:pPr>
      <w:numPr>
        <w:numId w:val="0"/>
      </w:numPr>
      <w:spacing w:before="480" w:after="0" w:line="276" w:lineRule="auto"/>
      <w:outlineLvl w:val="9"/>
    </w:pPr>
    <w:rPr>
      <w:bCs/>
      <w:color w:val="A63505" w:themeColor="accent1" w:themeShade="BF"/>
      <w:sz w:val="28"/>
      <w:szCs w:val="28"/>
      <w:lang w:val="en-US"/>
    </w:rPr>
  </w:style>
  <w:style w:type="paragraph" w:styleId="TOC1">
    <w:name w:val="toc 1"/>
    <w:basedOn w:val="Normal"/>
    <w:next w:val="Normal"/>
    <w:autoRedefine/>
    <w:uiPriority w:val="39"/>
    <w:unhideWhenUsed/>
    <w:rsid w:val="009A5B2D"/>
    <w:pPr>
      <w:spacing w:before="120"/>
    </w:pPr>
    <w:rPr>
      <w:rFonts w:cs="Times New Roman"/>
      <w:b/>
      <w:bCs/>
      <w:i/>
      <w:iCs/>
      <w:sz w:val="24"/>
      <w:szCs w:val="28"/>
    </w:rPr>
  </w:style>
  <w:style w:type="paragraph" w:styleId="TOC2">
    <w:name w:val="toc 2"/>
    <w:basedOn w:val="Normal"/>
    <w:next w:val="Normal"/>
    <w:autoRedefine/>
    <w:uiPriority w:val="39"/>
    <w:unhideWhenUsed/>
    <w:rsid w:val="009A5B2D"/>
    <w:pPr>
      <w:spacing w:before="120"/>
      <w:ind w:left="200"/>
    </w:pPr>
    <w:rPr>
      <w:rFonts w:cs="Times New Roman"/>
      <w:b/>
      <w:bCs/>
      <w:sz w:val="22"/>
      <w:szCs w:val="26"/>
    </w:rPr>
  </w:style>
  <w:style w:type="paragraph" w:styleId="TOC3">
    <w:name w:val="toc 3"/>
    <w:basedOn w:val="Normal"/>
    <w:next w:val="Normal"/>
    <w:autoRedefine/>
    <w:uiPriority w:val="39"/>
    <w:unhideWhenUsed/>
    <w:rsid w:val="009A5B2D"/>
    <w:pPr>
      <w:ind w:left="400"/>
    </w:pPr>
    <w:rPr>
      <w:rFonts w:cs="Times New Roman"/>
      <w:szCs w:val="24"/>
    </w:rPr>
  </w:style>
  <w:style w:type="paragraph" w:styleId="TOC4">
    <w:name w:val="toc 4"/>
    <w:basedOn w:val="Normal"/>
    <w:next w:val="Normal"/>
    <w:autoRedefine/>
    <w:uiPriority w:val="39"/>
    <w:semiHidden/>
    <w:unhideWhenUsed/>
    <w:rsid w:val="009A5B2D"/>
    <w:pPr>
      <w:ind w:left="600"/>
    </w:pPr>
    <w:rPr>
      <w:rFonts w:cs="Times New Roman"/>
      <w:szCs w:val="24"/>
    </w:rPr>
  </w:style>
  <w:style w:type="paragraph" w:styleId="TOC5">
    <w:name w:val="toc 5"/>
    <w:basedOn w:val="Normal"/>
    <w:next w:val="Normal"/>
    <w:autoRedefine/>
    <w:uiPriority w:val="39"/>
    <w:semiHidden/>
    <w:unhideWhenUsed/>
    <w:rsid w:val="009A5B2D"/>
    <w:pPr>
      <w:ind w:left="800"/>
    </w:pPr>
    <w:rPr>
      <w:rFonts w:cs="Times New Roman"/>
      <w:szCs w:val="24"/>
    </w:rPr>
  </w:style>
  <w:style w:type="paragraph" w:styleId="TOC6">
    <w:name w:val="toc 6"/>
    <w:basedOn w:val="Normal"/>
    <w:next w:val="Normal"/>
    <w:autoRedefine/>
    <w:uiPriority w:val="39"/>
    <w:semiHidden/>
    <w:unhideWhenUsed/>
    <w:rsid w:val="009A5B2D"/>
    <w:pPr>
      <w:ind w:left="1000"/>
    </w:pPr>
    <w:rPr>
      <w:rFonts w:cs="Times New Roman"/>
      <w:szCs w:val="24"/>
    </w:rPr>
  </w:style>
  <w:style w:type="paragraph" w:styleId="TOC7">
    <w:name w:val="toc 7"/>
    <w:basedOn w:val="Normal"/>
    <w:next w:val="Normal"/>
    <w:autoRedefine/>
    <w:uiPriority w:val="39"/>
    <w:semiHidden/>
    <w:unhideWhenUsed/>
    <w:rsid w:val="009A5B2D"/>
    <w:pPr>
      <w:ind w:left="1200"/>
    </w:pPr>
    <w:rPr>
      <w:rFonts w:cs="Times New Roman"/>
      <w:szCs w:val="24"/>
    </w:rPr>
  </w:style>
  <w:style w:type="paragraph" w:styleId="TOC8">
    <w:name w:val="toc 8"/>
    <w:basedOn w:val="Normal"/>
    <w:next w:val="Normal"/>
    <w:autoRedefine/>
    <w:uiPriority w:val="39"/>
    <w:semiHidden/>
    <w:unhideWhenUsed/>
    <w:rsid w:val="009A5B2D"/>
    <w:pPr>
      <w:ind w:left="1400"/>
    </w:pPr>
    <w:rPr>
      <w:rFonts w:cs="Times New Roman"/>
      <w:szCs w:val="24"/>
    </w:rPr>
  </w:style>
  <w:style w:type="paragraph" w:styleId="TOC9">
    <w:name w:val="toc 9"/>
    <w:basedOn w:val="Normal"/>
    <w:next w:val="Normal"/>
    <w:autoRedefine/>
    <w:uiPriority w:val="39"/>
    <w:semiHidden/>
    <w:unhideWhenUsed/>
    <w:rsid w:val="009A5B2D"/>
    <w:pPr>
      <w:ind w:left="1600"/>
    </w:pPr>
    <w:rPr>
      <w:rFonts w:cs="Times New Roman"/>
      <w:szCs w:val="24"/>
    </w:rPr>
  </w:style>
  <w:style w:type="numbering" w:customStyle="1" w:styleId="CurrentList1">
    <w:name w:val="Current List1"/>
    <w:uiPriority w:val="99"/>
    <w:rsid w:val="004E08D4"/>
    <w:pPr>
      <w:numPr>
        <w:numId w:val="6"/>
      </w:numPr>
    </w:pPr>
  </w:style>
  <w:style w:type="character" w:styleId="PageNumber">
    <w:name w:val="page number"/>
    <w:basedOn w:val="DefaultParagraphFont"/>
    <w:uiPriority w:val="99"/>
    <w:semiHidden/>
    <w:unhideWhenUsed/>
    <w:rsid w:val="00970F7D"/>
  </w:style>
  <w:style w:type="paragraph" w:styleId="BodyText">
    <w:name w:val="Body Text"/>
    <w:basedOn w:val="Normal"/>
    <w:link w:val="BodyTextChar"/>
    <w:rsid w:val="00920E5C"/>
    <w:pPr>
      <w:spacing w:line="240" w:lineRule="auto"/>
    </w:pPr>
    <w:rPr>
      <w:rFonts w:ascii="Arial" w:eastAsia="Times New Roman" w:hAnsi="Arial" w:cs="Times New Roman"/>
      <w:color w:val="auto"/>
      <w:sz w:val="22"/>
      <w:szCs w:val="20"/>
      <w:lang w:val="en-NZ"/>
    </w:rPr>
  </w:style>
  <w:style w:type="character" w:customStyle="1" w:styleId="BodyTextChar">
    <w:name w:val="Body Text Char"/>
    <w:basedOn w:val="DefaultParagraphFont"/>
    <w:link w:val="BodyText"/>
    <w:rsid w:val="00920E5C"/>
    <w:rPr>
      <w:rFonts w:ascii="Arial" w:eastAsia="Times New Roman" w:hAnsi="Arial" w:cs="Times New Roman"/>
      <w:szCs w:val="20"/>
      <w:lang w:val="en-NZ"/>
    </w:rPr>
  </w:style>
  <w:style w:type="character" w:styleId="FollowedHyperlink">
    <w:name w:val="FollowedHyperlink"/>
    <w:basedOn w:val="DefaultParagraphFont"/>
    <w:uiPriority w:val="99"/>
    <w:semiHidden/>
    <w:unhideWhenUsed/>
    <w:rsid w:val="00920E5C"/>
    <w:rPr>
      <w:color w:val="000000" w:themeColor="followedHyperlink"/>
      <w:u w:val="single"/>
    </w:rPr>
  </w:style>
  <w:style w:type="paragraph" w:styleId="NormalWeb">
    <w:name w:val="Normal (Web)"/>
    <w:basedOn w:val="Normal"/>
    <w:uiPriority w:val="99"/>
    <w:semiHidden/>
    <w:unhideWhenUsed/>
    <w:rsid w:val="0067221C"/>
    <w:pPr>
      <w:spacing w:before="100" w:beforeAutospacing="1" w:after="100" w:afterAutospacing="1" w:line="240" w:lineRule="auto"/>
    </w:pPr>
    <w:rPr>
      <w:rFonts w:ascii="Times New Roman" w:eastAsia="Times New Roman" w:hAnsi="Times New Roman" w:cs="Times New Roman"/>
      <w:color w:val="auto"/>
      <w:sz w:val="24"/>
      <w:szCs w:val="24"/>
      <w:lang w:val="de-DE" w:eastAsia="de-DE"/>
    </w:rPr>
  </w:style>
  <w:style w:type="paragraph" w:customStyle="1" w:styleId="paragraph">
    <w:name w:val="paragraph"/>
    <w:basedOn w:val="Normal"/>
    <w:rsid w:val="009E3A25"/>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ui-provider">
    <w:name w:val="ui-provider"/>
    <w:basedOn w:val="DefaultParagraphFont"/>
    <w:rsid w:val="00AA5C5F"/>
  </w:style>
  <w:style w:type="paragraph" w:customStyle="1" w:styleId="p1">
    <w:name w:val="p1"/>
    <w:basedOn w:val="Normal"/>
    <w:rsid w:val="00DF771A"/>
    <w:pPr>
      <w:shd w:val="clear" w:color="auto" w:fill="FFFFFF"/>
      <w:spacing w:line="240" w:lineRule="auto"/>
    </w:pPr>
    <w:rPr>
      <w:rFonts w:ascii="Helvetica" w:eastAsiaTheme="minorEastAsia" w:hAnsi="Helvetica" w:cs="Times New Roman"/>
      <w:color w:val="000000"/>
      <w:sz w:val="18"/>
      <w:szCs w:val="18"/>
      <w:lang w:val="en-US"/>
    </w:rPr>
  </w:style>
  <w:style w:type="character" w:customStyle="1" w:styleId="s1">
    <w:name w:val="s1"/>
    <w:basedOn w:val="DefaultParagraphFont"/>
    <w:rsid w:val="00DF771A"/>
    <w:rPr>
      <w:rFonts w:ascii="Helvetica" w:hAnsi="Helvetica" w:hint="default"/>
      <w:b w:val="0"/>
      <w:bCs w:val="0"/>
      <w:i w:val="0"/>
      <w:iCs w:val="0"/>
      <w:sz w:val="18"/>
      <w:szCs w:val="18"/>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color w:val="000000" w:themeColor="text1"/>
      <w:sz w:val="20"/>
      <w:szCs w:val="20"/>
      <w:lang w:val="en-GB"/>
    </w:r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sid w:val="008675FA"/>
    <w:rPr>
      <w:i/>
      <w:iCs/>
    </w:rPr>
  </w:style>
  <w:style w:type="numbering" w:customStyle="1" w:styleId="CurrentList2">
    <w:name w:val="Current List2"/>
    <w:uiPriority w:val="99"/>
    <w:rsid w:val="00DE058D"/>
    <w:pPr>
      <w:numPr>
        <w:numId w:val="18"/>
      </w:numPr>
    </w:pPr>
  </w:style>
  <w:style w:type="numbering" w:customStyle="1" w:styleId="CurrentList3">
    <w:name w:val="Current List3"/>
    <w:uiPriority w:val="99"/>
    <w:rsid w:val="002C6AEF"/>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97285">
      <w:bodyDiv w:val="1"/>
      <w:marLeft w:val="0"/>
      <w:marRight w:val="0"/>
      <w:marTop w:val="0"/>
      <w:marBottom w:val="0"/>
      <w:divBdr>
        <w:top w:val="none" w:sz="0" w:space="0" w:color="auto"/>
        <w:left w:val="none" w:sz="0" w:space="0" w:color="auto"/>
        <w:bottom w:val="none" w:sz="0" w:space="0" w:color="auto"/>
        <w:right w:val="none" w:sz="0" w:space="0" w:color="auto"/>
      </w:divBdr>
    </w:div>
    <w:div w:id="531307755">
      <w:bodyDiv w:val="1"/>
      <w:marLeft w:val="0"/>
      <w:marRight w:val="0"/>
      <w:marTop w:val="0"/>
      <w:marBottom w:val="0"/>
      <w:divBdr>
        <w:top w:val="none" w:sz="0" w:space="0" w:color="auto"/>
        <w:left w:val="none" w:sz="0" w:space="0" w:color="auto"/>
        <w:bottom w:val="none" w:sz="0" w:space="0" w:color="auto"/>
        <w:right w:val="none" w:sz="0" w:space="0" w:color="auto"/>
      </w:divBdr>
    </w:div>
    <w:div w:id="634719155">
      <w:bodyDiv w:val="1"/>
      <w:marLeft w:val="0"/>
      <w:marRight w:val="0"/>
      <w:marTop w:val="0"/>
      <w:marBottom w:val="0"/>
      <w:divBdr>
        <w:top w:val="none" w:sz="0" w:space="0" w:color="auto"/>
        <w:left w:val="none" w:sz="0" w:space="0" w:color="auto"/>
        <w:bottom w:val="none" w:sz="0" w:space="0" w:color="auto"/>
        <w:right w:val="none" w:sz="0" w:space="0" w:color="auto"/>
      </w:divBdr>
    </w:div>
    <w:div w:id="768549569">
      <w:bodyDiv w:val="1"/>
      <w:marLeft w:val="0"/>
      <w:marRight w:val="0"/>
      <w:marTop w:val="0"/>
      <w:marBottom w:val="0"/>
      <w:divBdr>
        <w:top w:val="none" w:sz="0" w:space="0" w:color="auto"/>
        <w:left w:val="none" w:sz="0" w:space="0" w:color="auto"/>
        <w:bottom w:val="none" w:sz="0" w:space="0" w:color="auto"/>
        <w:right w:val="none" w:sz="0" w:space="0" w:color="auto"/>
      </w:divBdr>
    </w:div>
    <w:div w:id="885138066">
      <w:bodyDiv w:val="1"/>
      <w:marLeft w:val="0"/>
      <w:marRight w:val="0"/>
      <w:marTop w:val="0"/>
      <w:marBottom w:val="0"/>
      <w:divBdr>
        <w:top w:val="none" w:sz="0" w:space="0" w:color="auto"/>
        <w:left w:val="none" w:sz="0" w:space="0" w:color="auto"/>
        <w:bottom w:val="none" w:sz="0" w:space="0" w:color="auto"/>
        <w:right w:val="none" w:sz="0" w:space="0" w:color="auto"/>
      </w:divBdr>
      <w:divsChild>
        <w:div w:id="746805102">
          <w:marLeft w:val="0"/>
          <w:marRight w:val="0"/>
          <w:marTop w:val="0"/>
          <w:marBottom w:val="0"/>
          <w:divBdr>
            <w:top w:val="none" w:sz="0" w:space="0" w:color="auto"/>
            <w:left w:val="none" w:sz="0" w:space="0" w:color="auto"/>
            <w:bottom w:val="none" w:sz="0" w:space="0" w:color="auto"/>
            <w:right w:val="none" w:sz="0" w:space="0" w:color="auto"/>
          </w:divBdr>
        </w:div>
      </w:divsChild>
    </w:div>
    <w:div w:id="1238901508">
      <w:bodyDiv w:val="1"/>
      <w:marLeft w:val="0"/>
      <w:marRight w:val="0"/>
      <w:marTop w:val="0"/>
      <w:marBottom w:val="0"/>
      <w:divBdr>
        <w:top w:val="none" w:sz="0" w:space="0" w:color="auto"/>
        <w:left w:val="none" w:sz="0" w:space="0" w:color="auto"/>
        <w:bottom w:val="none" w:sz="0" w:space="0" w:color="auto"/>
        <w:right w:val="none" w:sz="0" w:space="0" w:color="auto"/>
      </w:divBdr>
    </w:div>
    <w:div w:id="1348941081">
      <w:bodyDiv w:val="1"/>
      <w:marLeft w:val="0"/>
      <w:marRight w:val="0"/>
      <w:marTop w:val="0"/>
      <w:marBottom w:val="0"/>
      <w:divBdr>
        <w:top w:val="none" w:sz="0" w:space="0" w:color="auto"/>
        <w:left w:val="none" w:sz="0" w:space="0" w:color="auto"/>
        <w:bottom w:val="none" w:sz="0" w:space="0" w:color="auto"/>
        <w:right w:val="none" w:sz="0" w:space="0" w:color="auto"/>
      </w:divBdr>
    </w:div>
    <w:div w:id="1453749651">
      <w:bodyDiv w:val="1"/>
      <w:marLeft w:val="0"/>
      <w:marRight w:val="0"/>
      <w:marTop w:val="0"/>
      <w:marBottom w:val="0"/>
      <w:divBdr>
        <w:top w:val="none" w:sz="0" w:space="0" w:color="auto"/>
        <w:left w:val="none" w:sz="0" w:space="0" w:color="auto"/>
        <w:bottom w:val="none" w:sz="0" w:space="0" w:color="auto"/>
        <w:right w:val="none" w:sz="0" w:space="0" w:color="auto"/>
      </w:divBdr>
    </w:div>
    <w:div w:id="1573271551">
      <w:bodyDiv w:val="1"/>
      <w:marLeft w:val="0"/>
      <w:marRight w:val="0"/>
      <w:marTop w:val="0"/>
      <w:marBottom w:val="0"/>
      <w:divBdr>
        <w:top w:val="none" w:sz="0" w:space="0" w:color="auto"/>
        <w:left w:val="none" w:sz="0" w:space="0" w:color="auto"/>
        <w:bottom w:val="none" w:sz="0" w:space="0" w:color="auto"/>
        <w:right w:val="none" w:sz="0" w:space="0" w:color="auto"/>
      </w:divBdr>
      <w:divsChild>
        <w:div w:id="182287099">
          <w:marLeft w:val="547"/>
          <w:marRight w:val="0"/>
          <w:marTop w:val="240"/>
          <w:marBottom w:val="0"/>
          <w:divBdr>
            <w:top w:val="none" w:sz="0" w:space="0" w:color="auto"/>
            <w:left w:val="none" w:sz="0" w:space="0" w:color="auto"/>
            <w:bottom w:val="none" w:sz="0" w:space="0" w:color="auto"/>
            <w:right w:val="none" w:sz="0" w:space="0" w:color="auto"/>
          </w:divBdr>
        </w:div>
        <w:div w:id="878123788">
          <w:marLeft w:val="547"/>
          <w:marRight w:val="0"/>
          <w:marTop w:val="240"/>
          <w:marBottom w:val="0"/>
          <w:divBdr>
            <w:top w:val="none" w:sz="0" w:space="0" w:color="auto"/>
            <w:left w:val="none" w:sz="0" w:space="0" w:color="auto"/>
            <w:bottom w:val="none" w:sz="0" w:space="0" w:color="auto"/>
            <w:right w:val="none" w:sz="0" w:space="0" w:color="auto"/>
          </w:divBdr>
        </w:div>
        <w:div w:id="967007201">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1.png"/></Relationships>
</file>

<file path=word/theme/theme1.xml><?xml version="1.0" encoding="utf-8"?>
<a:theme xmlns:a="http://schemas.openxmlformats.org/drawingml/2006/main" name="Design_KAP">
  <a:themeElements>
    <a:clrScheme name="SRH BILDUNG W V1">
      <a:dk1>
        <a:srgbClr val="000000"/>
      </a:dk1>
      <a:lt1>
        <a:sysClr val="window" lastClr="FFFFFF"/>
      </a:lt1>
      <a:dk2>
        <a:srgbClr val="00699A"/>
      </a:dk2>
      <a:lt2>
        <a:srgbClr val="AAA39D"/>
      </a:lt2>
      <a:accent1>
        <a:srgbClr val="DF4807"/>
      </a:accent1>
      <a:accent2>
        <a:srgbClr val="AAA39D"/>
      </a:accent2>
      <a:accent3>
        <a:srgbClr val="FCC61E"/>
      </a:accent3>
      <a:accent4>
        <a:srgbClr val="35B4A0"/>
      </a:accent4>
      <a:accent5>
        <a:srgbClr val="CA007F"/>
      </a:accent5>
      <a:accent6>
        <a:srgbClr val="021E30"/>
      </a:accent6>
      <a:hlink>
        <a:srgbClr val="000000"/>
      </a:hlink>
      <a:folHlink>
        <a:srgbClr val="000000"/>
      </a:folHlink>
    </a:clrScheme>
    <a:fontScheme name="SRH">
      <a:majorFont>
        <a:latin typeface="SRH Headline"/>
        <a:ea typeface=""/>
        <a:cs typeface=""/>
      </a:majorFont>
      <a:minorFont>
        <a:latin typeface="SRH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sign_KAP" id="{E9CC35D9-74B4-4AE0-AEB9-E09E3B475F1F}" vid="{64E515A7-94B3-4EA5-8DAE-7B20808416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35852F76A5618840A548E87E45578CEC" ma:contentTypeVersion="4" ma:contentTypeDescription="Ein neues Dokument erstellen." ma:contentTypeScope="" ma:versionID="8789c6944a78aabcf7bff637ecd1d510">
  <xsd:schema xmlns:xsd="http://www.w3.org/2001/XMLSchema" xmlns:xs="http://www.w3.org/2001/XMLSchema" xmlns:p="http://schemas.microsoft.com/office/2006/metadata/properties" xmlns:ns2="985d725a-4ed0-4c67-8e95-4c724ebe3d02" targetNamespace="http://schemas.microsoft.com/office/2006/metadata/properties" ma:root="true" ma:fieldsID="f02997e14f8c2be081637282ff38e47e" ns2:_="">
    <xsd:import namespace="985d725a-4ed0-4c67-8e95-4c724ebe3d0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d725a-4ed0-4c67-8e95-4c724ebe3d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2C6B2-23A9-4DA4-8B16-D7122B38DC9B}">
  <ds:schemaRefs>
    <ds:schemaRef ds:uri="http://schemas.openxmlformats.org/officeDocument/2006/bibliography"/>
  </ds:schemaRefs>
</ds:datastoreItem>
</file>

<file path=customXml/itemProps2.xml><?xml version="1.0" encoding="utf-8"?>
<ds:datastoreItem xmlns:ds="http://schemas.openxmlformats.org/officeDocument/2006/customXml" ds:itemID="{40070CCB-2D27-4CEE-A2C2-68DBB51F588F}">
  <ds:schemaRefs>
    <ds:schemaRef ds:uri="http://schemas.microsoft.com/sharepoint/v3/contenttype/forms"/>
  </ds:schemaRefs>
</ds:datastoreItem>
</file>

<file path=customXml/itemProps3.xml><?xml version="1.0" encoding="utf-8"?>
<ds:datastoreItem xmlns:ds="http://schemas.openxmlformats.org/officeDocument/2006/customXml" ds:itemID="{E78BDC7F-688A-4114-8A9A-1D3A91FF84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36D20C-BA52-4EF7-BED3-FB7944C11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5d725a-4ed0-4c67-8e95-4c724ebe3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2134</Words>
  <Characters>12167</Characters>
  <Application>Microsoft Office Word</Application>
  <DocSecurity>0</DocSecurity>
  <Lines>101</Lines>
  <Paragraphs>28</Paragraphs>
  <ScaleCrop>false</ScaleCrop>
  <Company>SRH</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Poojary, Ashwith (SRH Hochschule Heidelberg Student)</dc:creator>
  <cp:keywords/>
  <cp:lastModifiedBy>Anand Poojary, Ashwith (SRH Hochschule Heidelberg Student)</cp:lastModifiedBy>
  <cp:revision>8</cp:revision>
  <cp:lastPrinted>2023-05-06T06:01:00Z</cp:lastPrinted>
  <dcterms:created xsi:type="dcterms:W3CDTF">2024-05-05T22:29:00Z</dcterms:created>
  <dcterms:modified xsi:type="dcterms:W3CDTF">2024-05-19T09:44:00Z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0x01010035852F76A5618840A548E87E45578CEC</vt:lpwstr>
  </property>
  <property fmtid="{D5CDD505-2E9C-101B-9397-08002B2CF9AE}" pid="3" name="GrammarlyDocumentId">
    <vt:lpwstr>a8e75e950acab3558839e4dda17c4765ebfd92933a9077ae5f29b521e6cb3143</vt:lpwstr>
  </property>
</Properties>
</file>